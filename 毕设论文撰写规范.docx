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EE866">
      <w:pPr>
        <w:spacing w:line="560" w:lineRule="exact"/>
        <w:jc w:val="center"/>
        <w:rPr>
          <w:rFonts w:hint="eastAsia" w:ascii="方正小标宋简体" w:hAnsi="仿宋" w:eastAsia="方正小标宋简体" w:cs="Arial"/>
          <w:sz w:val="40"/>
          <w:szCs w:val="32"/>
        </w:rPr>
      </w:pPr>
      <w:r>
        <w:rPr>
          <w:rFonts w:hint="eastAsia" w:ascii="方正小标宋简体" w:hAnsi="仿宋" w:eastAsia="方正小标宋简体" w:cs="黑体"/>
          <w:bCs/>
          <w:sz w:val="40"/>
          <w:szCs w:val="32"/>
        </w:rPr>
        <w:t>上海海事大学本科毕业论文（设计）撰写规范</w:t>
      </w:r>
    </w:p>
    <w:p w14:paraId="692666D9">
      <w:pPr>
        <w:spacing w:line="560" w:lineRule="exact"/>
        <w:ind w:right="-44" w:firstLine="200"/>
        <w:jc w:val="center"/>
        <w:rPr>
          <w:rFonts w:hint="eastAsia" w:ascii="仿宋" w:hAnsi="仿宋" w:eastAsia="仿宋" w:cs="Arial"/>
          <w:sz w:val="32"/>
          <w:szCs w:val="32"/>
        </w:rPr>
      </w:pPr>
    </w:p>
    <w:p w14:paraId="01447751">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为了保证</w:t>
      </w:r>
      <w:r>
        <w:rPr>
          <w:rFonts w:hint="eastAsia" w:ascii="仿宋" w:hAnsi="仿宋" w:eastAsia="仿宋" w:cs="Arial"/>
          <w:color w:val="auto"/>
          <w:sz w:val="32"/>
          <w:szCs w:val="32"/>
        </w:rPr>
        <w:t>学</w:t>
      </w:r>
      <w:r>
        <w:rPr>
          <w:rFonts w:ascii="仿宋" w:hAnsi="仿宋" w:eastAsia="仿宋" w:cs="Arial"/>
          <w:color w:val="auto"/>
          <w:sz w:val="32"/>
          <w:szCs w:val="32"/>
        </w:rPr>
        <w:t>校本科生毕业论文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质量，</w:t>
      </w:r>
      <w:r>
        <w:rPr>
          <w:rFonts w:hint="eastAsia" w:ascii="仿宋" w:hAnsi="仿宋" w:eastAsia="仿宋" w:cs="Arial"/>
          <w:color w:val="auto"/>
          <w:sz w:val="32"/>
          <w:szCs w:val="32"/>
        </w:rPr>
        <w:t>根据《上海海事大学本科毕业论文（设计）工作管理办法》等相关文件，现对毕业论文（设计）撰写规范规定如下</w:t>
      </w:r>
      <w:r>
        <w:rPr>
          <w:rFonts w:ascii="仿宋" w:hAnsi="仿宋" w:eastAsia="仿宋" w:cs="Arial"/>
          <w:color w:val="auto"/>
          <w:sz w:val="32"/>
          <w:szCs w:val="32"/>
        </w:rPr>
        <w:t>。</w:t>
      </w:r>
    </w:p>
    <w:p w14:paraId="3AA201CB">
      <w:pPr>
        <w:pStyle w:val="2"/>
        <w:adjustRightInd w:val="0"/>
        <w:snapToGrid w:val="0"/>
        <w:spacing w:line="560" w:lineRule="exact"/>
        <w:jc w:val="center"/>
        <w:rPr>
          <w:rFonts w:hint="eastAsia"/>
        </w:rPr>
        <w:pPrChange w:id="0" w:author="Jessi" w:date="2025-03-10T14:48:25Z">
          <w:pPr>
            <w:adjustRightInd w:val="0"/>
            <w:snapToGrid w:val="0"/>
            <w:spacing w:line="560" w:lineRule="exact"/>
            <w:jc w:val="center"/>
          </w:pPr>
        </w:pPrChange>
      </w:pPr>
      <w:r>
        <w:rPr>
          <w:rFonts w:hint="eastAsia"/>
        </w:rPr>
        <w:t>第一章 毕业</w:t>
      </w:r>
      <w:r>
        <w:t xml:space="preserve">论文 </w:t>
      </w:r>
      <w:r>
        <w:rPr>
          <w:rFonts w:hint="eastAsia"/>
        </w:rPr>
        <w:t>（设计）</w:t>
      </w:r>
      <w:r>
        <w:t>内容</w:t>
      </w:r>
    </w:p>
    <w:p w14:paraId="742B9865">
      <w:pPr>
        <w:pStyle w:val="10"/>
        <w:spacing w:before="0" w:beforeAutospacing="0" w:after="0" w:afterAutospacing="0" w:line="560" w:lineRule="exact"/>
        <w:ind w:firstLine="643" w:firstLineChars="200"/>
        <w:rPr>
          <w:rFonts w:hint="eastAsia" w:ascii="仿宋" w:hAnsi="仿宋" w:eastAsia="仿宋" w:cs="Arial"/>
          <w:color w:val="auto"/>
          <w:sz w:val="32"/>
          <w:szCs w:val="32"/>
        </w:rPr>
      </w:pPr>
      <w:r>
        <w:rPr>
          <w:rFonts w:hint="eastAsia" w:ascii="仿宋" w:hAnsi="仿宋" w:eastAsia="仿宋" w:cs="Arial"/>
          <w:b/>
          <w:color w:val="auto"/>
          <w:sz w:val="32"/>
          <w:szCs w:val="32"/>
        </w:rPr>
        <w:t>第一条</w:t>
      </w:r>
      <w:r>
        <w:rPr>
          <w:rFonts w:ascii="仿宋" w:hAnsi="仿宋" w:eastAsia="仿宋" w:cs="Arial"/>
          <w:color w:val="auto"/>
          <w:sz w:val="32"/>
          <w:szCs w:val="32"/>
        </w:rPr>
        <w:t xml:space="preserve"> </w:t>
      </w:r>
      <w:r>
        <w:rPr>
          <w:rFonts w:hint="eastAsia" w:ascii="仿宋" w:hAnsi="仿宋" w:eastAsia="仿宋" w:cs="Arial"/>
          <w:color w:val="auto"/>
          <w:sz w:val="32"/>
          <w:szCs w:val="32"/>
        </w:rPr>
        <w:t xml:space="preserve">标题 </w:t>
      </w:r>
    </w:p>
    <w:p w14:paraId="47824337">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标题应该简短、明确、有概括性。标题字数要适当，不宜超过</w:t>
      </w:r>
      <w:r>
        <w:rPr>
          <w:rFonts w:ascii="仿宋" w:hAnsi="仿宋" w:eastAsia="仿宋" w:cs="Arial"/>
          <w:color w:val="0000FF"/>
          <w:sz w:val="32"/>
          <w:szCs w:val="32"/>
        </w:rPr>
        <w:t>20个字</w:t>
      </w:r>
      <w:r>
        <w:rPr>
          <w:rFonts w:ascii="仿宋" w:hAnsi="仿宋" w:eastAsia="仿宋" w:cs="Arial"/>
          <w:color w:val="auto"/>
          <w:sz w:val="32"/>
          <w:szCs w:val="32"/>
        </w:rPr>
        <w:t>，如果有些细节必须放进标题，可以分成主标题和副标题（副标题不宜超过20个字）。</w:t>
      </w:r>
    </w:p>
    <w:p w14:paraId="6B597DCE">
      <w:pPr>
        <w:pStyle w:val="10"/>
        <w:spacing w:before="0" w:beforeAutospacing="0" w:after="0" w:afterAutospacing="0" w:line="560" w:lineRule="exact"/>
        <w:ind w:firstLine="643" w:firstLineChars="200"/>
        <w:rPr>
          <w:rFonts w:hint="eastAsia" w:ascii="仿宋" w:hAnsi="仿宋" w:eastAsia="仿宋" w:cs="Arial"/>
          <w:color w:val="auto"/>
          <w:sz w:val="32"/>
          <w:szCs w:val="32"/>
        </w:rPr>
      </w:pPr>
      <w:r>
        <w:rPr>
          <w:rFonts w:ascii="仿宋" w:hAnsi="仿宋" w:eastAsia="仿宋" w:cs="Arial"/>
          <w:b/>
          <w:color w:val="auto"/>
          <w:sz w:val="32"/>
          <w:szCs w:val="32"/>
        </w:rPr>
        <w:t>第二条</w:t>
      </w:r>
      <w:r>
        <w:rPr>
          <w:rFonts w:ascii="仿宋" w:hAnsi="仿宋" w:eastAsia="仿宋" w:cs="Arial"/>
          <w:color w:val="auto"/>
          <w:sz w:val="32"/>
          <w:szCs w:val="32"/>
        </w:rPr>
        <w:t xml:space="preserve"> 论文摘要或设计总说明</w:t>
      </w:r>
    </w:p>
    <w:p w14:paraId="633C2618">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color w:val="auto"/>
          <w:sz w:val="32"/>
          <w:szCs w:val="32"/>
        </w:rPr>
        <w:t>毕业论文（设计）内容摘要主要是对撰写过程中实践、实验、研究的内容、方法和得到的主要结果的完整概括，中文字数一般</w:t>
      </w:r>
      <w:r>
        <w:rPr>
          <w:rFonts w:hint="eastAsia" w:ascii="仿宋" w:hAnsi="仿宋" w:eastAsia="仿宋" w:cs="Arial"/>
          <w:color w:val="0000FF"/>
          <w:sz w:val="32"/>
          <w:szCs w:val="32"/>
        </w:rPr>
        <w:t>300字左右</w:t>
      </w:r>
      <w:r>
        <w:rPr>
          <w:rFonts w:hint="eastAsia" w:ascii="仿宋" w:hAnsi="仿宋" w:eastAsia="仿宋" w:cs="Arial"/>
          <w:color w:val="auto"/>
          <w:sz w:val="32"/>
          <w:szCs w:val="32"/>
        </w:rPr>
        <w:t>，并应有相应的英译文。</w:t>
      </w:r>
      <w:bookmarkStart w:id="0" w:name="_GoBack"/>
      <w:bookmarkEnd w:id="0"/>
    </w:p>
    <w:p w14:paraId="158E540B">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hint="eastAsia" w:ascii="仿宋" w:hAnsi="仿宋" w:eastAsia="仿宋" w:cs="Arial"/>
          <w:strike/>
          <w:color w:val="auto"/>
          <w:sz w:val="32"/>
          <w:szCs w:val="32"/>
          <w:rPrChange w:id="1" w:author="Jessi" w:date="2025-03-10T14:42:52Z">
            <w:rPr>
              <w:rFonts w:hint="eastAsia" w:ascii="仿宋" w:hAnsi="仿宋" w:eastAsia="仿宋" w:cs="Arial"/>
              <w:color w:val="auto"/>
              <w:sz w:val="32"/>
              <w:szCs w:val="32"/>
            </w:rPr>
          </w:rPrChange>
        </w:rPr>
        <w:t>设计总说明主要阐述本设计的基础条件、技术要求、基本数据、效果分析（经济、社会、人文等方面）及简要结论，中文字数一般不少于800字，并有相应的英译文</w:t>
      </w:r>
      <w:r>
        <w:rPr>
          <w:rFonts w:hint="eastAsia" w:ascii="仿宋" w:hAnsi="仿宋" w:eastAsia="仿宋" w:cs="Arial"/>
          <w:color w:val="auto"/>
          <w:sz w:val="32"/>
          <w:szCs w:val="32"/>
        </w:rPr>
        <w:t>。</w:t>
      </w:r>
    </w:p>
    <w:p w14:paraId="103ADE00">
      <w:pPr>
        <w:spacing w:line="440" w:lineRule="exact"/>
        <w:ind w:firstLine="640" w:firstLineChars="200"/>
        <w:rPr>
          <w:rFonts w:hint="eastAsia" w:ascii="仿宋" w:hAnsi="仿宋" w:eastAsia="仿宋" w:cs="Arial"/>
          <w:color w:val="0000FF"/>
          <w:kern w:val="0"/>
          <w:sz w:val="32"/>
          <w:szCs w:val="32"/>
          <w:rPrChange w:id="2" w:author="Jessi" w:date="2025-03-10T14:42:39Z">
            <w:rPr>
              <w:rFonts w:hint="eastAsia" w:ascii="仿宋" w:hAnsi="仿宋" w:eastAsia="仿宋" w:cs="Arial"/>
              <w:kern w:val="0"/>
              <w:sz w:val="32"/>
              <w:szCs w:val="32"/>
            </w:rPr>
          </w:rPrChange>
        </w:rPr>
      </w:pPr>
      <w:r>
        <w:rPr>
          <w:rFonts w:hint="eastAsia" w:ascii="仿宋" w:hAnsi="仿宋" w:eastAsia="仿宋" w:cs="Arial"/>
          <w:color w:val="0000FF"/>
          <w:kern w:val="0"/>
          <w:sz w:val="32"/>
          <w:szCs w:val="32"/>
          <w:rPrChange w:id="3" w:author="Jessi" w:date="2025-03-10T14:42:39Z">
            <w:rPr>
              <w:rFonts w:hint="eastAsia" w:ascii="仿宋" w:hAnsi="仿宋" w:eastAsia="仿宋" w:cs="Arial"/>
              <w:kern w:val="0"/>
              <w:sz w:val="32"/>
              <w:szCs w:val="32"/>
            </w:rPr>
          </w:rPrChange>
        </w:rPr>
        <w:t>关键词：一般3～5个为宜。</w:t>
      </w:r>
    </w:p>
    <w:p w14:paraId="3D635BB9">
      <w:pPr>
        <w:pStyle w:val="10"/>
        <w:spacing w:before="0" w:beforeAutospacing="0" w:after="0" w:afterAutospacing="0" w:line="560" w:lineRule="exact"/>
        <w:ind w:left="640"/>
        <w:rPr>
          <w:rFonts w:hint="eastAsia" w:ascii="仿宋" w:hAnsi="仿宋" w:eastAsia="仿宋" w:cs="Arial"/>
          <w:color w:val="auto"/>
          <w:sz w:val="32"/>
          <w:szCs w:val="32"/>
        </w:rPr>
      </w:pPr>
      <w:r>
        <w:rPr>
          <w:rFonts w:ascii="仿宋" w:hAnsi="仿宋" w:eastAsia="仿宋" w:cs="Arial"/>
          <w:b/>
          <w:color w:val="auto"/>
          <w:sz w:val="32"/>
          <w:szCs w:val="32"/>
        </w:rPr>
        <w:t>第</w:t>
      </w:r>
      <w:r>
        <w:rPr>
          <w:rFonts w:hint="eastAsia" w:ascii="仿宋" w:hAnsi="仿宋" w:eastAsia="仿宋" w:cs="Arial"/>
          <w:b/>
          <w:color w:val="auto"/>
          <w:sz w:val="32"/>
          <w:szCs w:val="32"/>
        </w:rPr>
        <w:t>三</w:t>
      </w:r>
      <w:r>
        <w:rPr>
          <w:rFonts w:ascii="仿宋" w:hAnsi="仿宋" w:eastAsia="仿宋" w:cs="Arial"/>
          <w:b/>
          <w:color w:val="auto"/>
          <w:sz w:val="32"/>
          <w:szCs w:val="32"/>
        </w:rPr>
        <w:t>条</w:t>
      </w:r>
      <w:r>
        <w:rPr>
          <w:rFonts w:hint="eastAsia" w:ascii="仿宋" w:hAnsi="仿宋" w:eastAsia="仿宋" w:cs="Arial"/>
          <w:b/>
          <w:color w:val="auto"/>
          <w:sz w:val="32"/>
          <w:szCs w:val="32"/>
        </w:rPr>
        <w:t xml:space="preserve"> </w:t>
      </w:r>
      <w:r>
        <w:rPr>
          <w:rFonts w:ascii="仿宋" w:hAnsi="仿宋" w:eastAsia="仿宋" w:cs="Arial"/>
          <w:color w:val="auto"/>
          <w:sz w:val="32"/>
          <w:szCs w:val="32"/>
        </w:rPr>
        <w:t>目录</w:t>
      </w:r>
    </w:p>
    <w:p w14:paraId="27C2AB1D">
      <w:pPr>
        <w:pStyle w:val="10"/>
        <w:numPr>
          <w:ilvl w:val="255"/>
          <w:numId w:val="0"/>
        </w:numPr>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目录按三级标题编写</w:t>
      </w:r>
      <w:r>
        <w:rPr>
          <w:rFonts w:hint="eastAsia" w:ascii="仿宋" w:hAnsi="仿宋" w:eastAsia="仿宋" w:cs="Arial"/>
          <w:color w:val="auto"/>
          <w:sz w:val="32"/>
          <w:szCs w:val="32"/>
        </w:rPr>
        <w:t>，可采取“</w:t>
      </w:r>
      <w:r>
        <w:rPr>
          <w:rFonts w:ascii="仿宋" w:hAnsi="仿宋" w:eastAsia="仿宋" w:cs="Arial"/>
          <w:color w:val="auto"/>
          <w:sz w:val="32"/>
          <w:szCs w:val="32"/>
        </w:rPr>
        <w:t>1……、1.1……、1.1.1……</w:t>
      </w:r>
      <w:r>
        <w:rPr>
          <w:rFonts w:hint="eastAsia" w:ascii="仿宋" w:hAnsi="仿宋" w:eastAsia="仿宋" w:cs="Arial"/>
          <w:color w:val="auto"/>
          <w:sz w:val="32"/>
          <w:szCs w:val="32"/>
        </w:rPr>
        <w:t>”或“一、（一）、1.”</w:t>
      </w:r>
      <w:r>
        <w:rPr>
          <w:rFonts w:hint="eastAsia" w:ascii="仿宋" w:hAnsi="仿宋" w:eastAsia="仿宋" w:cs="Arial"/>
          <w:color w:val="0000FF"/>
          <w:sz w:val="32"/>
          <w:szCs w:val="32"/>
          <w:rPrChange w:id="4" w:author="Jessi" w:date="2025-03-10T14:43:21Z">
            <w:rPr>
              <w:rFonts w:hint="eastAsia" w:ascii="仿宋" w:hAnsi="仿宋" w:eastAsia="仿宋" w:cs="Arial"/>
              <w:color w:val="auto"/>
              <w:sz w:val="32"/>
              <w:szCs w:val="32"/>
            </w:rPr>
          </w:rPrChange>
        </w:rPr>
        <w:t>两种</w:t>
      </w:r>
      <w:r>
        <w:rPr>
          <w:rFonts w:hint="eastAsia" w:ascii="仿宋" w:hAnsi="仿宋" w:eastAsia="仿宋" w:cs="Arial"/>
          <w:color w:val="auto"/>
          <w:sz w:val="32"/>
          <w:szCs w:val="32"/>
        </w:rPr>
        <w:t>编号方法，</w:t>
      </w:r>
      <w:r>
        <w:rPr>
          <w:rFonts w:ascii="仿宋" w:hAnsi="仿宋" w:eastAsia="仿宋" w:cs="Arial"/>
          <w:color w:val="auto"/>
          <w:sz w:val="32"/>
          <w:szCs w:val="32"/>
        </w:rPr>
        <w:t>要求标题层次清晰。目录中的标题应与正文中的标题一致</w:t>
      </w:r>
      <w:r>
        <w:rPr>
          <w:rFonts w:hint="eastAsia" w:ascii="仿宋" w:hAnsi="仿宋" w:eastAsia="仿宋" w:cs="Arial"/>
          <w:color w:val="auto"/>
          <w:sz w:val="32"/>
          <w:szCs w:val="32"/>
        </w:rPr>
        <w:t>，</w:t>
      </w:r>
      <w:r>
        <w:rPr>
          <w:rFonts w:hint="eastAsia" w:ascii="仿宋" w:hAnsi="仿宋" w:eastAsia="仿宋" w:cs="Arial"/>
          <w:b/>
          <w:bCs/>
          <w:color w:val="auto"/>
          <w:sz w:val="32"/>
          <w:szCs w:val="32"/>
          <w:rPrChange w:id="5" w:author="Jessi" w:date="2025-03-10T14:43:16Z">
            <w:rPr>
              <w:rFonts w:hint="eastAsia" w:ascii="仿宋" w:hAnsi="仿宋" w:eastAsia="仿宋" w:cs="Arial"/>
              <w:color w:val="auto"/>
              <w:sz w:val="32"/>
              <w:szCs w:val="32"/>
            </w:rPr>
          </w:rPrChange>
        </w:rPr>
        <w:t>附录也应依次列入目录</w:t>
      </w:r>
      <w:r>
        <w:rPr>
          <w:rFonts w:hint="eastAsia" w:ascii="仿宋" w:hAnsi="仿宋" w:eastAsia="仿宋" w:cs="Arial"/>
          <w:color w:val="auto"/>
          <w:sz w:val="32"/>
          <w:szCs w:val="32"/>
        </w:rPr>
        <w:t>。</w:t>
      </w:r>
    </w:p>
    <w:p w14:paraId="722B4861">
      <w:pPr>
        <w:pStyle w:val="10"/>
        <w:spacing w:before="0" w:beforeAutospacing="0" w:after="0" w:afterAutospacing="0" w:line="560" w:lineRule="exact"/>
        <w:ind w:firstLine="643" w:firstLineChars="200"/>
        <w:rPr>
          <w:rFonts w:hint="eastAsia" w:ascii="仿宋" w:hAnsi="仿宋" w:eastAsia="仿宋" w:cs="Arial"/>
          <w:color w:val="auto"/>
          <w:sz w:val="32"/>
          <w:szCs w:val="32"/>
        </w:rPr>
      </w:pPr>
      <w:r>
        <w:rPr>
          <w:rFonts w:ascii="仿宋" w:hAnsi="仿宋" w:eastAsia="仿宋" w:cs="Arial"/>
          <w:b/>
          <w:color w:val="auto"/>
          <w:sz w:val="32"/>
          <w:szCs w:val="32"/>
        </w:rPr>
        <w:t>第四条</w:t>
      </w:r>
      <w:r>
        <w:rPr>
          <w:rFonts w:ascii="仿宋" w:hAnsi="仿宋" w:eastAsia="仿宋" w:cs="Arial"/>
          <w:color w:val="auto"/>
          <w:sz w:val="32"/>
          <w:szCs w:val="32"/>
        </w:rPr>
        <w:t xml:space="preserve"> 正文</w:t>
      </w:r>
    </w:p>
    <w:p w14:paraId="0184B112">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正文包括</w:t>
      </w:r>
      <w:ins w:id="6" w:author="Jessi" w:date="2025-03-10T14:43:51Z">
        <w:r>
          <w:rPr>
            <w:rFonts w:hint="eastAsia" w:ascii="仿宋" w:hAnsi="仿宋" w:eastAsia="仿宋" w:cs="Arial"/>
            <w:color w:val="auto"/>
            <w:sz w:val="32"/>
            <w:szCs w:val="32"/>
            <w:lang w:val="en-US" w:eastAsia="zh-CN"/>
          </w:rPr>
          <w:t>1、</w:t>
        </w:r>
      </w:ins>
      <w:r>
        <w:rPr>
          <w:rFonts w:ascii="仿宋" w:hAnsi="仿宋" w:eastAsia="仿宋" w:cs="Arial"/>
          <w:color w:val="auto"/>
          <w:sz w:val="32"/>
          <w:szCs w:val="32"/>
        </w:rPr>
        <w:t>绪论</w:t>
      </w:r>
      <w:r>
        <w:rPr>
          <w:rFonts w:hint="eastAsia" w:ascii="仿宋" w:hAnsi="仿宋" w:eastAsia="仿宋" w:cs="Arial"/>
          <w:color w:val="auto"/>
          <w:sz w:val="32"/>
          <w:szCs w:val="32"/>
        </w:rPr>
        <w:t>（引言、前言等）</w:t>
      </w:r>
      <w:r>
        <w:rPr>
          <w:rFonts w:ascii="仿宋" w:hAnsi="仿宋" w:eastAsia="仿宋" w:cs="Arial"/>
          <w:color w:val="auto"/>
          <w:sz w:val="32"/>
          <w:szCs w:val="32"/>
        </w:rPr>
        <w:t>、</w:t>
      </w:r>
      <w:ins w:id="7" w:author="Jessi" w:date="2025-03-10T14:43:53Z">
        <w:r>
          <w:rPr>
            <w:rFonts w:hint="eastAsia" w:ascii="仿宋" w:hAnsi="仿宋" w:eastAsia="仿宋" w:cs="Arial"/>
            <w:color w:val="auto"/>
            <w:sz w:val="32"/>
            <w:szCs w:val="32"/>
            <w:lang w:val="en-US" w:eastAsia="zh-CN"/>
          </w:rPr>
          <w:t>2、</w:t>
        </w:r>
      </w:ins>
      <w:r>
        <w:rPr>
          <w:rFonts w:ascii="仿宋" w:hAnsi="仿宋" w:eastAsia="仿宋" w:cs="Arial"/>
          <w:color w:val="auto"/>
          <w:sz w:val="32"/>
          <w:szCs w:val="32"/>
        </w:rPr>
        <w:t>正文主体与</w:t>
      </w:r>
      <w:ins w:id="8" w:author="Jessi" w:date="2025-03-10T14:43:56Z">
        <w:r>
          <w:rPr>
            <w:rFonts w:hint="eastAsia" w:ascii="仿宋" w:hAnsi="仿宋" w:eastAsia="仿宋" w:cs="Arial"/>
            <w:color w:val="auto"/>
            <w:sz w:val="32"/>
            <w:szCs w:val="32"/>
            <w:lang w:val="en-US" w:eastAsia="zh-CN"/>
          </w:rPr>
          <w:t>3、</w:t>
        </w:r>
      </w:ins>
      <w:r>
        <w:rPr>
          <w:rFonts w:ascii="仿宋" w:hAnsi="仿宋" w:eastAsia="仿宋" w:cs="Arial"/>
          <w:color w:val="auto"/>
          <w:sz w:val="32"/>
          <w:szCs w:val="32"/>
        </w:rPr>
        <w:t>结论，</w:t>
      </w:r>
      <w:r>
        <w:rPr>
          <w:rFonts w:hint="eastAsia" w:ascii="仿宋" w:hAnsi="仿宋" w:eastAsia="仿宋" w:cs="Arial"/>
          <w:color w:val="0000FF"/>
          <w:sz w:val="32"/>
          <w:szCs w:val="32"/>
          <w:rPrChange w:id="9" w:author="Jessi" w:date="2025-03-10T14:44:00Z">
            <w:rPr>
              <w:rFonts w:hint="eastAsia" w:ascii="仿宋" w:hAnsi="仿宋" w:eastAsia="仿宋" w:cs="Arial"/>
              <w:color w:val="auto"/>
              <w:sz w:val="32"/>
              <w:szCs w:val="32"/>
            </w:rPr>
          </w:rPrChange>
        </w:rPr>
        <w:t>理（工）学类专业不少于</w:t>
      </w:r>
      <w:r>
        <w:rPr>
          <w:rFonts w:ascii="仿宋" w:hAnsi="仿宋" w:eastAsia="仿宋" w:cs="Arial"/>
          <w:b/>
          <w:bCs/>
          <w:color w:val="0000FF"/>
          <w:sz w:val="32"/>
          <w:szCs w:val="32"/>
          <w:rPrChange w:id="10" w:author="Jessi" w:date="2025-03-10T14:44:02Z">
            <w:rPr>
              <w:rFonts w:ascii="仿宋" w:hAnsi="仿宋" w:eastAsia="仿宋" w:cs="Arial"/>
              <w:color w:val="auto"/>
              <w:sz w:val="32"/>
              <w:szCs w:val="32"/>
            </w:rPr>
          </w:rPrChange>
        </w:rPr>
        <w:t>12000</w:t>
      </w:r>
      <w:r>
        <w:rPr>
          <w:rFonts w:hint="eastAsia" w:ascii="仿宋" w:hAnsi="仿宋" w:eastAsia="仿宋" w:cs="Arial"/>
          <w:color w:val="0000FF"/>
          <w:sz w:val="32"/>
          <w:szCs w:val="32"/>
          <w:rPrChange w:id="11" w:author="Jessi" w:date="2025-03-10T14:44:00Z">
            <w:rPr>
              <w:rFonts w:hint="eastAsia" w:ascii="仿宋" w:hAnsi="仿宋" w:eastAsia="仿宋" w:cs="Arial"/>
              <w:color w:val="auto"/>
              <w:sz w:val="32"/>
              <w:szCs w:val="32"/>
            </w:rPr>
          </w:rPrChange>
        </w:rPr>
        <w:t>字</w:t>
      </w:r>
      <w:r>
        <w:rPr>
          <w:rFonts w:ascii="仿宋" w:hAnsi="仿宋" w:eastAsia="仿宋" w:cs="Arial"/>
          <w:color w:val="auto"/>
          <w:sz w:val="32"/>
          <w:szCs w:val="32"/>
        </w:rPr>
        <w:t>，</w:t>
      </w:r>
      <w:r>
        <w:rPr>
          <w:rFonts w:hint="eastAsia" w:ascii="仿宋" w:hAnsi="仿宋" w:eastAsia="仿宋" w:cs="Arial"/>
          <w:color w:val="auto"/>
          <w:sz w:val="32"/>
          <w:szCs w:val="32"/>
        </w:rPr>
        <w:t>文学、管理学、经济学、法学、艺术学类专业</w:t>
      </w:r>
      <w:r>
        <w:rPr>
          <w:rFonts w:ascii="仿宋" w:hAnsi="仿宋" w:eastAsia="仿宋" w:cs="Arial"/>
          <w:color w:val="auto"/>
          <w:sz w:val="32"/>
          <w:szCs w:val="32"/>
        </w:rPr>
        <w:t>不少于10000字。</w:t>
      </w:r>
    </w:p>
    <w:p w14:paraId="5A89AE85">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其内容分别如下：</w:t>
      </w:r>
    </w:p>
    <w:p w14:paraId="6EF8F9E2">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绪论应说明本课题的</w:t>
      </w:r>
      <w:r>
        <w:rPr>
          <w:rFonts w:hint="eastAsia" w:ascii="仿宋" w:hAnsi="仿宋" w:eastAsia="仿宋" w:cs="Arial"/>
          <w:color w:val="auto"/>
          <w:sz w:val="32"/>
          <w:szCs w:val="32"/>
        </w:rPr>
        <w:t>研究</w:t>
      </w:r>
      <w:r>
        <w:rPr>
          <w:rFonts w:ascii="仿宋" w:hAnsi="仿宋" w:eastAsia="仿宋" w:cs="Arial"/>
          <w:b/>
          <w:bCs/>
          <w:color w:val="auto"/>
          <w:sz w:val="32"/>
          <w:szCs w:val="32"/>
          <w:rPrChange w:id="12" w:author="Jessi" w:date="2025-03-10T14:44:24Z">
            <w:rPr>
              <w:rFonts w:ascii="仿宋" w:hAnsi="仿宋" w:eastAsia="仿宋" w:cs="Arial"/>
              <w:color w:val="auto"/>
              <w:sz w:val="32"/>
              <w:szCs w:val="32"/>
            </w:rPr>
          </w:rPrChange>
        </w:rPr>
        <w:t>目的</w:t>
      </w:r>
      <w:r>
        <w:rPr>
          <w:rFonts w:hint="eastAsia" w:ascii="仿宋" w:hAnsi="仿宋" w:eastAsia="仿宋" w:cs="Arial"/>
          <w:b/>
          <w:bCs/>
          <w:color w:val="auto"/>
          <w:sz w:val="32"/>
          <w:szCs w:val="32"/>
          <w:rPrChange w:id="13" w:author="Jessi" w:date="2025-03-10T14:44:24Z">
            <w:rPr>
              <w:rFonts w:hint="eastAsia" w:ascii="仿宋" w:hAnsi="仿宋" w:eastAsia="仿宋" w:cs="Arial"/>
              <w:color w:val="auto"/>
              <w:sz w:val="32"/>
              <w:szCs w:val="32"/>
            </w:rPr>
          </w:rPrChange>
        </w:rPr>
        <w:t>和</w:t>
      </w:r>
      <w:r>
        <w:rPr>
          <w:rFonts w:ascii="仿宋" w:hAnsi="仿宋" w:eastAsia="仿宋" w:cs="Arial"/>
          <w:b/>
          <w:bCs/>
          <w:color w:val="auto"/>
          <w:sz w:val="32"/>
          <w:szCs w:val="32"/>
          <w:rPrChange w:id="14" w:author="Jessi" w:date="2025-03-10T14:44:24Z">
            <w:rPr>
              <w:rFonts w:ascii="仿宋" w:hAnsi="仿宋" w:eastAsia="仿宋" w:cs="Arial"/>
              <w:color w:val="auto"/>
              <w:sz w:val="32"/>
              <w:szCs w:val="32"/>
            </w:rPr>
          </w:rPrChange>
        </w:rPr>
        <w:t>意义</w:t>
      </w:r>
      <w:r>
        <w:rPr>
          <w:rFonts w:ascii="仿宋" w:hAnsi="仿宋" w:eastAsia="仿宋" w:cs="Arial"/>
          <w:color w:val="auto"/>
          <w:sz w:val="32"/>
          <w:szCs w:val="32"/>
        </w:rPr>
        <w:t>、研究范围及要达到的</w:t>
      </w:r>
      <w:r>
        <w:rPr>
          <w:rFonts w:ascii="仿宋" w:hAnsi="仿宋" w:eastAsia="仿宋" w:cs="Arial"/>
          <w:b/>
          <w:bCs/>
          <w:color w:val="auto"/>
          <w:sz w:val="32"/>
          <w:szCs w:val="32"/>
          <w:rPrChange w:id="15" w:author="Jessi" w:date="2025-03-10T14:44:27Z">
            <w:rPr>
              <w:rFonts w:ascii="仿宋" w:hAnsi="仿宋" w:eastAsia="仿宋" w:cs="Arial"/>
              <w:color w:val="auto"/>
              <w:sz w:val="32"/>
              <w:szCs w:val="32"/>
            </w:rPr>
          </w:rPrChange>
        </w:rPr>
        <w:t>技术要求</w:t>
      </w:r>
      <w:r>
        <w:rPr>
          <w:rFonts w:ascii="仿宋" w:hAnsi="仿宋" w:eastAsia="仿宋" w:cs="Arial"/>
          <w:color w:val="auto"/>
          <w:sz w:val="32"/>
          <w:szCs w:val="32"/>
        </w:rPr>
        <w:t>；简述本课题在国内外的发展</w:t>
      </w:r>
      <w:r>
        <w:rPr>
          <w:rFonts w:hint="eastAsia" w:ascii="仿宋" w:hAnsi="仿宋" w:eastAsia="仿宋" w:cs="Arial"/>
          <w:b/>
          <w:bCs/>
          <w:color w:val="auto"/>
          <w:sz w:val="32"/>
          <w:szCs w:val="32"/>
          <w:rPrChange w:id="16" w:author="Jessi" w:date="2025-03-10T14:44:32Z">
            <w:rPr>
              <w:rFonts w:hint="eastAsia" w:ascii="仿宋" w:hAnsi="仿宋" w:eastAsia="仿宋" w:cs="Arial"/>
              <w:color w:val="auto"/>
              <w:sz w:val="32"/>
              <w:szCs w:val="32"/>
            </w:rPr>
          </w:rPrChange>
        </w:rPr>
        <w:t>现状</w:t>
      </w:r>
      <w:r>
        <w:rPr>
          <w:rFonts w:ascii="仿宋" w:hAnsi="仿宋" w:eastAsia="仿宋" w:cs="Arial"/>
          <w:b/>
          <w:bCs/>
          <w:color w:val="auto"/>
          <w:sz w:val="32"/>
          <w:szCs w:val="32"/>
          <w:rPrChange w:id="17" w:author="Jessi" w:date="2025-03-10T14:44:32Z">
            <w:rPr>
              <w:rFonts w:ascii="仿宋" w:hAnsi="仿宋" w:eastAsia="仿宋" w:cs="Arial"/>
              <w:color w:val="auto"/>
              <w:sz w:val="32"/>
              <w:szCs w:val="32"/>
            </w:rPr>
          </w:rPrChange>
        </w:rPr>
        <w:t>及存在的问题</w:t>
      </w:r>
      <w:r>
        <w:rPr>
          <w:rFonts w:ascii="仿宋" w:hAnsi="仿宋" w:eastAsia="仿宋" w:cs="Arial"/>
          <w:color w:val="auto"/>
          <w:sz w:val="32"/>
          <w:szCs w:val="32"/>
        </w:rPr>
        <w:t>；说明本课题的</w:t>
      </w:r>
      <w:r>
        <w:rPr>
          <w:rFonts w:ascii="仿宋" w:hAnsi="仿宋" w:eastAsia="仿宋" w:cs="Arial"/>
          <w:b/>
          <w:bCs/>
          <w:color w:val="auto"/>
          <w:sz w:val="32"/>
          <w:szCs w:val="32"/>
          <w:rPrChange w:id="18" w:author="Jessi" w:date="2025-03-10T14:44:35Z">
            <w:rPr>
              <w:rFonts w:ascii="仿宋" w:hAnsi="仿宋" w:eastAsia="仿宋" w:cs="Arial"/>
              <w:color w:val="auto"/>
              <w:sz w:val="32"/>
              <w:szCs w:val="32"/>
            </w:rPr>
          </w:rPrChange>
        </w:rPr>
        <w:t>指导思想</w:t>
      </w:r>
      <w:r>
        <w:rPr>
          <w:rFonts w:ascii="仿宋" w:hAnsi="仿宋" w:eastAsia="仿宋" w:cs="Arial"/>
          <w:color w:val="auto"/>
          <w:sz w:val="32"/>
          <w:szCs w:val="32"/>
        </w:rPr>
        <w:t>；阐述本课题应解决的</w:t>
      </w:r>
      <w:r>
        <w:rPr>
          <w:rFonts w:ascii="仿宋" w:hAnsi="仿宋" w:eastAsia="仿宋" w:cs="Arial"/>
          <w:b/>
          <w:bCs/>
          <w:color w:val="auto"/>
          <w:sz w:val="32"/>
          <w:szCs w:val="32"/>
          <w:rPrChange w:id="19" w:author="Jessi" w:date="2025-03-10T14:44:39Z">
            <w:rPr>
              <w:rFonts w:ascii="仿宋" w:hAnsi="仿宋" w:eastAsia="仿宋" w:cs="Arial"/>
              <w:color w:val="auto"/>
              <w:sz w:val="32"/>
              <w:szCs w:val="32"/>
            </w:rPr>
          </w:rPrChange>
        </w:rPr>
        <w:t>主要问题</w:t>
      </w:r>
      <w:r>
        <w:rPr>
          <w:rFonts w:hint="eastAsia" w:ascii="仿宋" w:hAnsi="仿宋" w:eastAsia="仿宋" w:cs="Arial"/>
          <w:color w:val="auto"/>
          <w:sz w:val="32"/>
          <w:szCs w:val="32"/>
        </w:rPr>
        <w:t>。</w:t>
      </w:r>
    </w:p>
    <w:p w14:paraId="7C5F54F1">
      <w:pPr>
        <w:pStyle w:val="10"/>
        <w:spacing w:before="0" w:beforeAutospacing="0" w:after="0" w:afterAutospacing="0" w:line="560" w:lineRule="exact"/>
        <w:ind w:firstLine="640" w:firstLineChars="200"/>
        <w:rPr>
          <w:ins w:id="20" w:author="Jessi" w:date="2025-03-10T14:45:00Z"/>
          <w:rFonts w:hint="eastAsia" w:ascii="仿宋" w:hAnsi="仿宋" w:eastAsia="仿宋" w:cs="Arial"/>
          <w:color w:val="auto"/>
          <w:sz w:val="32"/>
          <w:szCs w:val="32"/>
        </w:rPr>
      </w:pPr>
      <w:r>
        <w:rPr>
          <w:rFonts w:hint="eastAsia" w:ascii="仿宋" w:hAnsi="仿宋" w:eastAsia="仿宋" w:cs="Arial"/>
          <w:color w:val="auto"/>
          <w:sz w:val="32"/>
          <w:szCs w:val="32"/>
        </w:rPr>
        <w:t>正文是主体，是对研究工作的详细表述。</w:t>
      </w:r>
    </w:p>
    <w:p w14:paraId="5DEB182A">
      <w:pPr>
        <w:pStyle w:val="10"/>
        <w:spacing w:before="0" w:beforeAutospacing="0" w:after="0" w:afterAutospacing="0" w:line="560" w:lineRule="exact"/>
        <w:ind w:firstLine="0" w:firstLineChars="0"/>
        <w:rPr>
          <w:ins w:id="22" w:author="Jessi" w:date="2025-03-10T14:45:42Z"/>
          <w:rFonts w:hint="eastAsia" w:ascii="仿宋" w:hAnsi="仿宋" w:eastAsia="仿宋" w:cs="Arial"/>
          <w:color w:val="auto"/>
          <w:sz w:val="32"/>
          <w:szCs w:val="32"/>
        </w:rPr>
        <w:pPrChange w:id="21" w:author="Jessi" w:date="2025-03-10T14:45:01Z">
          <w:pPr>
            <w:pStyle w:val="10"/>
            <w:spacing w:before="0" w:beforeAutospacing="0" w:after="0" w:afterAutospacing="0" w:line="560" w:lineRule="exact"/>
            <w:ind w:firstLine="640" w:firstLineChars="200"/>
          </w:pPr>
        </w:pPrChange>
      </w:pPr>
      <w:ins w:id="23" w:author="Jessi" w:date="2025-03-10T14:45:04Z">
        <w:r>
          <w:rPr>
            <w:rFonts w:hint="eastAsia" w:ascii="仿宋" w:hAnsi="仿宋" w:eastAsia="仿宋" w:cs="Arial"/>
            <w:color w:val="auto"/>
            <w:sz w:val="32"/>
            <w:szCs w:val="32"/>
            <w:lang w:eastAsia="zh-CN"/>
          </w:rPr>
          <w:t>！</w:t>
        </w:r>
      </w:ins>
      <w:r>
        <w:rPr>
          <w:rFonts w:hint="eastAsia" w:ascii="仿宋" w:hAnsi="仿宋" w:eastAsia="仿宋" w:cs="Arial"/>
          <w:color w:val="auto"/>
          <w:sz w:val="32"/>
          <w:szCs w:val="32"/>
        </w:rPr>
        <w:t>理（工）学类专业正文一般包括本研究内容的</w:t>
      </w:r>
      <w:ins w:id="24" w:author="Jessi" w:date="2025-03-10T14:45:17Z">
        <w:r>
          <w:rPr>
            <w:rFonts w:hint="eastAsia" w:ascii="仿宋" w:hAnsi="仿宋" w:eastAsia="仿宋" w:cs="Arial"/>
            <w:color w:val="auto"/>
            <w:sz w:val="32"/>
            <w:szCs w:val="32"/>
            <w:lang w:val="en-US" w:eastAsia="zh-CN"/>
          </w:rPr>
          <w:t>1、</w:t>
        </w:r>
      </w:ins>
      <w:r>
        <w:rPr>
          <w:rFonts w:hint="eastAsia" w:ascii="仿宋" w:hAnsi="仿宋" w:eastAsia="仿宋" w:cs="Arial"/>
          <w:color w:val="auto"/>
          <w:sz w:val="32"/>
          <w:szCs w:val="32"/>
        </w:rPr>
        <w:t>总体方案设计与选择论证，</w:t>
      </w:r>
      <w:ins w:id="25" w:author="Jessi" w:date="2025-03-10T14:45:21Z">
        <w:r>
          <w:rPr>
            <w:rFonts w:hint="eastAsia" w:ascii="仿宋" w:hAnsi="仿宋" w:eastAsia="仿宋" w:cs="Arial"/>
            <w:color w:val="auto"/>
            <w:sz w:val="32"/>
            <w:szCs w:val="32"/>
            <w:lang w:val="en-US" w:eastAsia="zh-CN"/>
          </w:rPr>
          <w:t>2、</w:t>
        </w:r>
      </w:ins>
      <w:r>
        <w:rPr>
          <w:rFonts w:hint="eastAsia" w:ascii="仿宋" w:hAnsi="仿宋" w:eastAsia="仿宋" w:cs="Arial"/>
          <w:color w:val="auto"/>
          <w:sz w:val="32"/>
          <w:szCs w:val="32"/>
        </w:rPr>
        <w:t>各部分 （包括硬件与软件）的设计计算，</w:t>
      </w:r>
      <w:ins w:id="26" w:author="Jessi" w:date="2025-03-10T14:45:24Z">
        <w:r>
          <w:rPr>
            <w:rFonts w:hint="eastAsia" w:ascii="仿宋" w:hAnsi="仿宋" w:eastAsia="仿宋" w:cs="Arial"/>
            <w:color w:val="auto"/>
            <w:sz w:val="32"/>
            <w:szCs w:val="32"/>
            <w:lang w:val="en-US" w:eastAsia="zh-CN"/>
          </w:rPr>
          <w:t>3、</w:t>
        </w:r>
      </w:ins>
      <w:r>
        <w:rPr>
          <w:rFonts w:hint="eastAsia" w:ascii="仿宋" w:hAnsi="仿宋" w:eastAsia="仿宋" w:cs="Arial"/>
          <w:color w:val="auto"/>
          <w:sz w:val="32"/>
          <w:szCs w:val="32"/>
        </w:rPr>
        <w:t>试验方案设计的可行性、有效性以及</w:t>
      </w:r>
      <w:ins w:id="27" w:author="Jessi" w:date="2025-03-10T14:45:32Z">
        <w:r>
          <w:rPr>
            <w:rFonts w:hint="eastAsia" w:ascii="仿宋" w:hAnsi="仿宋" w:eastAsia="仿宋" w:cs="Arial"/>
            <w:color w:val="auto"/>
            <w:sz w:val="32"/>
            <w:szCs w:val="32"/>
            <w:lang w:val="en-US" w:eastAsia="zh-CN"/>
          </w:rPr>
          <w:t>4、</w:t>
        </w:r>
      </w:ins>
      <w:r>
        <w:rPr>
          <w:rFonts w:hint="eastAsia" w:ascii="仿宋" w:hAnsi="仿宋" w:eastAsia="仿宋" w:cs="Arial"/>
          <w:color w:val="auto"/>
          <w:sz w:val="32"/>
          <w:szCs w:val="32"/>
        </w:rPr>
        <w:t>试验（实验）数据处理及分析，</w:t>
      </w:r>
      <w:ins w:id="28" w:author="Jessi" w:date="2025-03-10T14:45:39Z">
        <w:r>
          <w:rPr>
            <w:rFonts w:hint="eastAsia" w:ascii="仿宋" w:hAnsi="仿宋" w:eastAsia="仿宋" w:cs="Arial"/>
            <w:color w:val="auto"/>
            <w:sz w:val="32"/>
            <w:szCs w:val="32"/>
            <w:lang w:val="en-US" w:eastAsia="zh-CN"/>
          </w:rPr>
          <w:t>5、</w:t>
        </w:r>
      </w:ins>
      <w:r>
        <w:rPr>
          <w:rFonts w:hint="eastAsia" w:ascii="仿宋" w:hAnsi="仿宋" w:eastAsia="仿宋" w:cs="Arial"/>
          <w:color w:val="auto"/>
          <w:sz w:val="32"/>
          <w:szCs w:val="32"/>
        </w:rPr>
        <w:t>理论分析等。</w:t>
      </w:r>
    </w:p>
    <w:p w14:paraId="60974909">
      <w:pPr>
        <w:pStyle w:val="10"/>
        <w:spacing w:before="0" w:beforeAutospacing="0" w:after="0" w:afterAutospacing="0" w:line="560" w:lineRule="exact"/>
        <w:ind w:firstLine="0" w:firstLineChars="0"/>
        <w:rPr>
          <w:rFonts w:hint="eastAsia" w:ascii="仿宋" w:hAnsi="仿宋" w:eastAsia="仿宋" w:cs="Arial"/>
          <w:strike/>
          <w:color w:val="auto"/>
          <w:sz w:val="32"/>
          <w:szCs w:val="32"/>
          <w:rPrChange w:id="30" w:author="Jessi" w:date="2025-03-10T14:45:50Z">
            <w:rPr>
              <w:rFonts w:hint="eastAsia" w:ascii="仿宋" w:hAnsi="仿宋" w:eastAsia="仿宋" w:cs="Arial"/>
              <w:color w:val="auto"/>
              <w:sz w:val="32"/>
              <w:szCs w:val="32"/>
            </w:rPr>
          </w:rPrChange>
        </w:rPr>
        <w:pPrChange w:id="29" w:author="Jessi" w:date="2025-03-10T14:45:01Z">
          <w:pPr>
            <w:pStyle w:val="10"/>
            <w:spacing w:before="0" w:beforeAutospacing="0" w:after="0" w:afterAutospacing="0" w:line="560" w:lineRule="exact"/>
            <w:ind w:firstLine="640" w:firstLineChars="200"/>
          </w:pPr>
        </w:pPrChange>
      </w:pPr>
      <w:r>
        <w:rPr>
          <w:rFonts w:hint="eastAsia" w:ascii="仿宋" w:hAnsi="仿宋" w:eastAsia="仿宋" w:cs="Arial"/>
          <w:strike/>
          <w:color w:val="auto"/>
          <w:sz w:val="32"/>
          <w:szCs w:val="32"/>
          <w:rPrChange w:id="31" w:author="Jessi" w:date="2025-03-10T14:45:50Z">
            <w:rPr>
              <w:rFonts w:hint="eastAsia" w:ascii="仿宋" w:hAnsi="仿宋" w:eastAsia="仿宋" w:cs="Arial"/>
              <w:color w:val="auto"/>
              <w:sz w:val="32"/>
              <w:szCs w:val="32"/>
            </w:rPr>
          </w:rPrChange>
        </w:rPr>
        <w:t>文学、管理学、经济学、法学、艺术学类专业正文一般包括对研究问题的论述及系统分析，比较研究，模型或方案设计，案例论证或实证分析，模型运行的结果分析或建议、改进措施等。</w:t>
      </w:r>
    </w:p>
    <w:p w14:paraId="26D9DAE1">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结论是对整个研究工作进行归纳和综合而得出的总结，对所得结果与已有结果的</w:t>
      </w:r>
      <w:r>
        <w:rPr>
          <w:rFonts w:ascii="仿宋" w:hAnsi="仿宋" w:eastAsia="仿宋" w:cs="Arial"/>
          <w:color w:val="0000FF"/>
          <w:sz w:val="32"/>
          <w:szCs w:val="32"/>
          <w:rPrChange w:id="32" w:author="Jessi" w:date="2025-03-10T14:46:26Z">
            <w:rPr>
              <w:rFonts w:ascii="仿宋" w:hAnsi="仿宋" w:eastAsia="仿宋" w:cs="Arial"/>
              <w:color w:val="auto"/>
              <w:sz w:val="32"/>
              <w:szCs w:val="32"/>
            </w:rPr>
          </w:rPrChange>
        </w:rPr>
        <w:t>比较</w:t>
      </w:r>
      <w:ins w:id="33" w:author="Jessi" w:date="2025-03-10T14:46:30Z">
        <w:r>
          <w:rPr>
            <w:rFonts w:hint="eastAsia" w:ascii="仿宋" w:hAnsi="仿宋" w:eastAsia="仿宋" w:cs="Arial"/>
            <w:color w:val="0000FF"/>
            <w:sz w:val="32"/>
            <w:szCs w:val="32"/>
            <w:lang w:eastAsia="zh-CN"/>
          </w:rPr>
          <w:t>（</w:t>
        </w:r>
      </w:ins>
      <w:ins w:id="34" w:author="Jessi" w:date="2025-03-10T14:46:32Z">
        <w:r>
          <w:rPr>
            <w:rFonts w:hint="eastAsia" w:ascii="仿宋" w:hAnsi="仿宋" w:eastAsia="仿宋" w:cs="Arial"/>
            <w:color w:val="0000FF"/>
            <w:sz w:val="32"/>
            <w:szCs w:val="32"/>
            <w:lang w:val="en-US" w:eastAsia="zh-CN"/>
          </w:rPr>
          <w:t>消融实验）</w:t>
        </w:r>
      </w:ins>
      <w:r>
        <w:rPr>
          <w:rFonts w:ascii="仿宋" w:hAnsi="仿宋" w:eastAsia="仿宋" w:cs="Arial"/>
          <w:color w:val="auto"/>
          <w:sz w:val="32"/>
          <w:szCs w:val="32"/>
        </w:rPr>
        <w:t>和课题尚存在的</w:t>
      </w:r>
      <w:r>
        <w:rPr>
          <w:rFonts w:ascii="仿宋" w:hAnsi="仿宋" w:eastAsia="仿宋" w:cs="Arial"/>
          <w:b/>
          <w:bCs/>
          <w:color w:val="auto"/>
          <w:sz w:val="32"/>
          <w:szCs w:val="32"/>
          <w:rPrChange w:id="35" w:author="Jessi" w:date="2025-03-10T14:46:35Z">
            <w:rPr>
              <w:rFonts w:ascii="仿宋" w:hAnsi="仿宋" w:eastAsia="仿宋" w:cs="Arial"/>
              <w:color w:val="auto"/>
              <w:sz w:val="32"/>
              <w:szCs w:val="32"/>
            </w:rPr>
          </w:rPrChange>
        </w:rPr>
        <w:t>问题</w:t>
      </w:r>
      <w:r>
        <w:rPr>
          <w:rFonts w:ascii="仿宋" w:hAnsi="仿宋" w:eastAsia="仿宋" w:cs="Arial"/>
          <w:color w:val="auto"/>
          <w:sz w:val="32"/>
          <w:szCs w:val="32"/>
        </w:rPr>
        <w:t>，以及</w:t>
      </w:r>
      <w:r>
        <w:rPr>
          <w:rFonts w:ascii="仿宋" w:hAnsi="仿宋" w:eastAsia="仿宋" w:cs="Arial"/>
          <w:b/>
          <w:bCs/>
          <w:color w:val="auto"/>
          <w:sz w:val="32"/>
          <w:szCs w:val="32"/>
          <w:rPrChange w:id="36" w:author="Jessi" w:date="2025-03-10T14:46:40Z">
            <w:rPr>
              <w:rFonts w:ascii="仿宋" w:hAnsi="仿宋" w:eastAsia="仿宋" w:cs="Arial"/>
              <w:color w:val="auto"/>
              <w:sz w:val="32"/>
              <w:szCs w:val="32"/>
            </w:rPr>
          </w:rPrChange>
        </w:rPr>
        <w:t>进一步</w:t>
      </w:r>
      <w:r>
        <w:rPr>
          <w:rFonts w:ascii="仿宋" w:hAnsi="仿宋" w:eastAsia="仿宋" w:cs="Arial"/>
          <w:color w:val="auto"/>
          <w:sz w:val="32"/>
          <w:szCs w:val="32"/>
        </w:rPr>
        <w:t>开展研究的见解与建议。结论要写得概括、简短。</w:t>
      </w:r>
    </w:p>
    <w:p w14:paraId="0EAE9FD7">
      <w:pPr>
        <w:pStyle w:val="10"/>
        <w:spacing w:before="0" w:beforeAutospacing="0" w:after="0" w:afterAutospacing="0" w:line="560" w:lineRule="exact"/>
        <w:ind w:firstLine="643" w:firstLineChars="200"/>
        <w:rPr>
          <w:rFonts w:hint="eastAsia" w:ascii="仿宋" w:hAnsi="仿宋" w:eastAsia="仿宋" w:cs="Arial"/>
          <w:color w:val="auto"/>
          <w:sz w:val="32"/>
          <w:szCs w:val="32"/>
        </w:rPr>
      </w:pPr>
      <w:r>
        <w:rPr>
          <w:rFonts w:hint="eastAsia" w:ascii="仿宋" w:hAnsi="仿宋" w:eastAsia="仿宋" w:cs="Arial"/>
          <w:b/>
          <w:bCs/>
          <w:color w:val="auto"/>
          <w:sz w:val="32"/>
          <w:szCs w:val="32"/>
        </w:rPr>
        <w:t>第五条</w:t>
      </w:r>
      <w:r>
        <w:rPr>
          <w:rFonts w:ascii="仿宋" w:hAnsi="仿宋" w:eastAsia="仿宋" w:cs="Arial"/>
          <w:bCs/>
          <w:color w:val="auto"/>
          <w:sz w:val="32"/>
          <w:szCs w:val="32"/>
        </w:rPr>
        <w:t xml:space="preserve"> </w:t>
      </w:r>
      <w:r>
        <w:rPr>
          <w:rFonts w:ascii="仿宋" w:hAnsi="仿宋" w:eastAsia="仿宋" w:cs="Arial"/>
          <w:color w:val="auto"/>
          <w:sz w:val="32"/>
          <w:szCs w:val="32"/>
        </w:rPr>
        <w:t>谢辞</w:t>
      </w:r>
    </w:p>
    <w:p w14:paraId="5C36B420">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谢辞应以简短的文字对在课题研究和论文撰写过程中曾直接给予帮助的人员（例如</w:t>
      </w:r>
      <w:r>
        <w:rPr>
          <w:rFonts w:ascii="仿宋" w:hAnsi="仿宋" w:eastAsia="仿宋" w:cs="Arial"/>
          <w:b/>
          <w:bCs/>
          <w:color w:val="auto"/>
          <w:sz w:val="32"/>
          <w:szCs w:val="32"/>
          <w:rPrChange w:id="37" w:author="Jessi" w:date="2025-03-10T14:46:46Z">
            <w:rPr>
              <w:rFonts w:ascii="仿宋" w:hAnsi="仿宋" w:eastAsia="仿宋" w:cs="Arial"/>
              <w:color w:val="auto"/>
              <w:sz w:val="32"/>
              <w:szCs w:val="32"/>
            </w:rPr>
          </w:rPrChange>
        </w:rPr>
        <w:t>指导教师</w:t>
      </w:r>
      <w:r>
        <w:rPr>
          <w:rFonts w:ascii="仿宋" w:hAnsi="仿宋" w:eastAsia="仿宋" w:cs="Arial"/>
          <w:color w:val="auto"/>
          <w:sz w:val="32"/>
          <w:szCs w:val="32"/>
        </w:rPr>
        <w:t>、答疑教师及其他人员）表示自己的谢意。</w:t>
      </w:r>
    </w:p>
    <w:p w14:paraId="39A9123B">
      <w:pPr>
        <w:spacing w:line="440" w:lineRule="exact"/>
        <w:ind w:firstLine="643" w:firstLineChars="200"/>
        <w:rPr>
          <w:rFonts w:hint="eastAsia" w:ascii="仿宋" w:hAnsi="仿宋" w:eastAsia="仿宋" w:cs="Arial"/>
          <w:sz w:val="32"/>
          <w:szCs w:val="32"/>
        </w:rPr>
      </w:pPr>
      <w:r>
        <w:rPr>
          <w:rFonts w:hint="eastAsia" w:ascii="仿宋" w:hAnsi="仿宋" w:eastAsia="仿宋" w:cs="Arial"/>
          <w:b/>
          <w:bCs/>
          <w:sz w:val="32"/>
          <w:szCs w:val="32"/>
        </w:rPr>
        <w:t>第六条</w:t>
      </w:r>
      <w:r>
        <w:rPr>
          <w:rFonts w:ascii="仿宋" w:hAnsi="仿宋" w:eastAsia="仿宋" w:cs="Arial"/>
          <w:bCs/>
          <w:sz w:val="32"/>
          <w:szCs w:val="32"/>
        </w:rPr>
        <w:t xml:space="preserve"> </w:t>
      </w:r>
      <w:r>
        <w:rPr>
          <w:rFonts w:ascii="仿宋" w:hAnsi="仿宋" w:eastAsia="仿宋" w:cs="Arial"/>
          <w:sz w:val="32"/>
          <w:szCs w:val="32"/>
        </w:rPr>
        <w:t>参考文献</w:t>
      </w:r>
    </w:p>
    <w:p w14:paraId="262D3CC6">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参考文献是毕业论文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不可缺少的组成部分，它反映毕业论文</w:t>
      </w:r>
      <w:r>
        <w:rPr>
          <w:rFonts w:hint="eastAsia" w:ascii="仿宋" w:hAnsi="仿宋" w:eastAsia="仿宋" w:cs="Arial"/>
          <w:color w:val="auto"/>
          <w:sz w:val="32"/>
          <w:szCs w:val="32"/>
        </w:rPr>
        <w:t>（</w:t>
      </w:r>
      <w:r>
        <w:rPr>
          <w:rFonts w:ascii="仿宋" w:hAnsi="仿宋" w:eastAsia="仿宋" w:cs="Arial"/>
          <w:color w:val="auto"/>
          <w:sz w:val="32"/>
          <w:szCs w:val="32"/>
        </w:rPr>
        <w:t>设计</w:t>
      </w:r>
      <w:r>
        <w:rPr>
          <w:rFonts w:hint="eastAsia" w:ascii="仿宋" w:hAnsi="仿宋" w:eastAsia="仿宋" w:cs="Arial"/>
          <w:color w:val="auto"/>
          <w:sz w:val="32"/>
          <w:szCs w:val="32"/>
        </w:rPr>
        <w:t>）</w:t>
      </w:r>
      <w:r>
        <w:rPr>
          <w:rFonts w:ascii="仿宋" w:hAnsi="仿宋" w:eastAsia="仿宋" w:cs="Arial"/>
          <w:color w:val="auto"/>
          <w:sz w:val="32"/>
          <w:szCs w:val="32"/>
        </w:rPr>
        <w:t>的取材来源、材料的广博程度和材料的可靠程度，也是作者对他人知识成果的承认和尊重。</w:t>
      </w:r>
      <w:r>
        <w:rPr>
          <w:rFonts w:hint="eastAsia" w:ascii="仿宋" w:hAnsi="仿宋" w:eastAsia="仿宋" w:cs="Arial"/>
          <w:color w:val="auto"/>
          <w:sz w:val="32"/>
          <w:szCs w:val="32"/>
        </w:rPr>
        <w:t>主要参考文献要求</w:t>
      </w:r>
      <w:r>
        <w:rPr>
          <w:rFonts w:hint="eastAsia" w:ascii="仿宋" w:hAnsi="仿宋" w:eastAsia="仿宋" w:cs="Arial"/>
          <w:b/>
          <w:bCs/>
          <w:color w:val="auto"/>
          <w:sz w:val="32"/>
          <w:szCs w:val="32"/>
          <w:rPrChange w:id="38" w:author="Jessi" w:date="2025-03-10T14:47:00Z">
            <w:rPr>
              <w:rFonts w:hint="eastAsia" w:ascii="仿宋" w:hAnsi="仿宋" w:eastAsia="仿宋" w:cs="Arial"/>
              <w:color w:val="auto"/>
              <w:sz w:val="32"/>
              <w:szCs w:val="32"/>
            </w:rPr>
          </w:rPrChange>
        </w:rPr>
        <w:t>不少于10篇</w:t>
      </w:r>
      <w:r>
        <w:rPr>
          <w:rFonts w:hint="eastAsia" w:ascii="仿宋" w:hAnsi="仿宋" w:eastAsia="仿宋" w:cs="Arial"/>
          <w:color w:val="auto"/>
          <w:sz w:val="32"/>
          <w:szCs w:val="32"/>
        </w:rPr>
        <w:t>，其中</w:t>
      </w:r>
      <w:r>
        <w:rPr>
          <w:rFonts w:hint="eastAsia" w:ascii="仿宋" w:hAnsi="仿宋" w:eastAsia="仿宋" w:cs="Arial"/>
          <w:b/>
          <w:bCs/>
          <w:color w:val="auto"/>
          <w:sz w:val="32"/>
          <w:szCs w:val="32"/>
          <w:rPrChange w:id="39" w:author="Jessi" w:date="2025-03-10T14:47:04Z">
            <w:rPr>
              <w:rFonts w:hint="eastAsia" w:ascii="仿宋" w:hAnsi="仿宋" w:eastAsia="仿宋" w:cs="Arial"/>
              <w:color w:val="auto"/>
              <w:sz w:val="32"/>
              <w:szCs w:val="32"/>
            </w:rPr>
          </w:rPrChange>
        </w:rPr>
        <w:t>外文文献不少于2</w:t>
      </w:r>
      <w:r>
        <w:rPr>
          <w:rFonts w:hint="eastAsia" w:ascii="仿宋" w:hAnsi="仿宋" w:eastAsia="仿宋" w:cs="Arial"/>
          <w:color w:val="auto"/>
          <w:sz w:val="32"/>
          <w:szCs w:val="32"/>
        </w:rPr>
        <w:t>篇。参考文献必须是公开出版、发表的（含网上下载）著作或期刊（论文），统一放在文后。</w:t>
      </w:r>
    </w:p>
    <w:p w14:paraId="30813B84">
      <w:pPr>
        <w:spacing w:line="440" w:lineRule="exact"/>
        <w:ind w:firstLine="643" w:firstLineChars="200"/>
        <w:rPr>
          <w:rFonts w:hint="eastAsia" w:ascii="仿宋" w:hAnsi="仿宋" w:eastAsia="仿宋" w:cs="Arial"/>
          <w:sz w:val="32"/>
          <w:szCs w:val="32"/>
        </w:rPr>
      </w:pPr>
      <w:r>
        <w:rPr>
          <w:rFonts w:hint="eastAsia" w:ascii="仿宋" w:hAnsi="仿宋" w:eastAsia="仿宋" w:cs="Arial"/>
          <w:b/>
          <w:bCs/>
          <w:sz w:val="32"/>
          <w:szCs w:val="32"/>
        </w:rPr>
        <w:t>第七条</w:t>
      </w:r>
      <w:r>
        <w:rPr>
          <w:rFonts w:ascii="仿宋" w:hAnsi="仿宋" w:eastAsia="仿宋" w:cs="Arial"/>
          <w:sz w:val="32"/>
          <w:szCs w:val="32"/>
        </w:rPr>
        <w:t xml:space="preserve"> </w:t>
      </w:r>
      <w:r>
        <w:rPr>
          <w:rFonts w:hint="eastAsia" w:ascii="仿宋" w:hAnsi="仿宋" w:eastAsia="仿宋" w:cs="Arial"/>
          <w:sz w:val="32"/>
          <w:szCs w:val="32"/>
        </w:rPr>
        <w:t>附录（可选）</w:t>
      </w:r>
    </w:p>
    <w:p w14:paraId="68D50AA5">
      <w:pPr>
        <w:pStyle w:val="10"/>
        <w:spacing w:before="0" w:beforeAutospacing="0" w:after="0" w:afterAutospacing="0" w:line="560" w:lineRule="exact"/>
        <w:ind w:firstLine="640" w:firstLineChars="200"/>
        <w:rPr>
          <w:rFonts w:hint="eastAsia" w:ascii="仿宋" w:hAnsi="仿宋" w:eastAsia="仿宋" w:cs="Arial"/>
          <w:color w:val="auto"/>
          <w:sz w:val="32"/>
          <w:szCs w:val="32"/>
        </w:rPr>
      </w:pPr>
      <w:r>
        <w:rPr>
          <w:rFonts w:ascii="仿宋" w:hAnsi="仿宋" w:eastAsia="仿宋" w:cs="Arial"/>
          <w:color w:val="auto"/>
          <w:sz w:val="32"/>
          <w:szCs w:val="32"/>
        </w:rPr>
        <w:t>附录是对于一些不宜放在正文中，但有参考价值的内容，可编入毕业论文（设计）的附录中，例如</w:t>
      </w:r>
      <w:r>
        <w:rPr>
          <w:rFonts w:ascii="仿宋" w:hAnsi="仿宋" w:eastAsia="仿宋" w:cs="Arial"/>
          <w:b/>
          <w:bCs/>
          <w:color w:val="auto"/>
          <w:sz w:val="32"/>
          <w:szCs w:val="32"/>
          <w:rPrChange w:id="40" w:author="Jessi" w:date="2025-03-10T14:47:29Z">
            <w:rPr>
              <w:rFonts w:ascii="仿宋" w:hAnsi="仿宋" w:eastAsia="仿宋" w:cs="Arial"/>
              <w:color w:val="auto"/>
              <w:sz w:val="32"/>
              <w:szCs w:val="32"/>
            </w:rPr>
          </w:rPrChange>
        </w:rPr>
        <w:t>公式的推演</w:t>
      </w:r>
      <w:r>
        <w:rPr>
          <w:rFonts w:ascii="仿宋" w:hAnsi="仿宋" w:eastAsia="仿宋" w:cs="Arial"/>
          <w:color w:val="auto"/>
          <w:sz w:val="32"/>
          <w:szCs w:val="32"/>
        </w:rPr>
        <w:t>、编写的程序等；如果文章中引用的符号较多时，便于读者查阅，可以编写一个</w:t>
      </w:r>
      <w:r>
        <w:rPr>
          <w:rFonts w:ascii="仿宋" w:hAnsi="仿宋" w:eastAsia="仿宋" w:cs="Arial"/>
          <w:b/>
          <w:bCs/>
          <w:color w:val="auto"/>
          <w:sz w:val="32"/>
          <w:szCs w:val="32"/>
          <w:rPrChange w:id="41" w:author="Jessi" w:date="2025-03-10T14:47:37Z">
            <w:rPr>
              <w:rFonts w:ascii="仿宋" w:hAnsi="仿宋" w:eastAsia="仿宋" w:cs="Arial"/>
              <w:color w:val="auto"/>
              <w:sz w:val="32"/>
              <w:szCs w:val="32"/>
            </w:rPr>
          </w:rPrChange>
        </w:rPr>
        <w:t>符号说明</w:t>
      </w:r>
      <w:r>
        <w:rPr>
          <w:rFonts w:ascii="仿宋" w:hAnsi="仿宋" w:eastAsia="仿宋" w:cs="Arial"/>
          <w:color w:val="auto"/>
          <w:sz w:val="32"/>
          <w:szCs w:val="32"/>
        </w:rPr>
        <w:t>，注明符号代表的意义。一般附录的篇幅不宜过大。</w:t>
      </w:r>
    </w:p>
    <w:p w14:paraId="50065806">
      <w:pPr>
        <w:spacing w:line="440" w:lineRule="exact"/>
        <w:ind w:firstLine="643" w:firstLineChars="200"/>
        <w:rPr>
          <w:rFonts w:hint="eastAsia" w:ascii="仿宋" w:hAnsi="仿宋" w:eastAsia="仿宋" w:cs="Arial"/>
          <w:strike/>
          <w:sz w:val="32"/>
          <w:szCs w:val="32"/>
          <w:rPrChange w:id="42" w:author="Jessi" w:date="2025-03-10T14:47:54Z">
            <w:rPr>
              <w:rFonts w:hint="eastAsia" w:ascii="仿宋" w:hAnsi="仿宋" w:eastAsia="仿宋" w:cs="Arial"/>
              <w:sz w:val="32"/>
              <w:szCs w:val="32"/>
            </w:rPr>
          </w:rPrChange>
        </w:rPr>
      </w:pPr>
      <w:r>
        <w:rPr>
          <w:rFonts w:hint="eastAsia" w:ascii="仿宋" w:hAnsi="仿宋" w:eastAsia="仿宋" w:cs="Arial"/>
          <w:b/>
          <w:bCs/>
          <w:strike/>
          <w:sz w:val="32"/>
          <w:szCs w:val="32"/>
          <w:rPrChange w:id="43" w:author="Jessi" w:date="2025-03-10T14:47:54Z">
            <w:rPr>
              <w:rFonts w:hint="eastAsia" w:ascii="仿宋" w:hAnsi="仿宋" w:eastAsia="仿宋" w:cs="Arial"/>
              <w:b/>
              <w:bCs/>
              <w:sz w:val="32"/>
              <w:szCs w:val="32"/>
            </w:rPr>
          </w:rPrChange>
        </w:rPr>
        <w:t>第八条</w:t>
      </w:r>
      <w:r>
        <w:rPr>
          <w:rFonts w:ascii="仿宋" w:hAnsi="仿宋" w:eastAsia="仿宋" w:cs="Arial"/>
          <w:strike/>
          <w:sz w:val="32"/>
          <w:szCs w:val="32"/>
          <w:rPrChange w:id="44" w:author="Jessi" w:date="2025-03-10T14:47:54Z">
            <w:rPr>
              <w:rFonts w:ascii="仿宋" w:hAnsi="仿宋" w:eastAsia="仿宋" w:cs="Arial"/>
              <w:sz w:val="32"/>
              <w:szCs w:val="32"/>
            </w:rPr>
          </w:rPrChange>
        </w:rPr>
        <w:t xml:space="preserve"> </w:t>
      </w:r>
      <w:r>
        <w:rPr>
          <w:rFonts w:hint="eastAsia" w:ascii="仿宋" w:hAnsi="仿宋" w:eastAsia="仿宋" w:cs="Arial"/>
          <w:strike/>
          <w:sz w:val="32"/>
          <w:szCs w:val="32"/>
          <w:rPrChange w:id="45" w:author="Jessi" w:date="2025-03-10T14:47:54Z">
            <w:rPr>
              <w:rFonts w:hint="eastAsia" w:ascii="仿宋" w:hAnsi="仿宋" w:eastAsia="仿宋" w:cs="Arial"/>
              <w:sz w:val="32"/>
              <w:szCs w:val="32"/>
            </w:rPr>
          </w:rPrChange>
        </w:rPr>
        <w:t>图纸（可选）</w:t>
      </w:r>
    </w:p>
    <w:p w14:paraId="1E6BB03B">
      <w:pPr>
        <w:pStyle w:val="10"/>
        <w:spacing w:before="0" w:beforeAutospacing="0" w:after="0" w:afterAutospacing="0" w:line="560" w:lineRule="exact"/>
        <w:ind w:firstLine="640" w:firstLineChars="200"/>
        <w:rPr>
          <w:rFonts w:hint="eastAsia" w:ascii="仿宋" w:hAnsi="仿宋" w:eastAsia="仿宋" w:cs="Arial"/>
          <w:strike/>
          <w:color w:val="auto"/>
          <w:sz w:val="32"/>
          <w:szCs w:val="32"/>
          <w:rPrChange w:id="46" w:author="Jessi" w:date="2025-03-10T14:47:54Z">
            <w:rPr>
              <w:rFonts w:hint="eastAsia" w:ascii="仿宋" w:hAnsi="仿宋" w:eastAsia="仿宋" w:cs="Arial"/>
              <w:color w:val="auto"/>
              <w:sz w:val="32"/>
              <w:szCs w:val="32"/>
            </w:rPr>
          </w:rPrChange>
        </w:rPr>
      </w:pPr>
      <w:r>
        <w:rPr>
          <w:rFonts w:hint="eastAsia" w:ascii="仿宋" w:hAnsi="仿宋" w:eastAsia="仿宋" w:cs="Arial"/>
          <w:strike/>
          <w:color w:val="auto"/>
          <w:sz w:val="32"/>
          <w:szCs w:val="32"/>
          <w:rPrChange w:id="47" w:author="Jessi" w:date="2025-03-10T14:47:54Z">
            <w:rPr>
              <w:rFonts w:hint="eastAsia" w:ascii="仿宋" w:hAnsi="仿宋" w:eastAsia="仿宋" w:cs="Arial"/>
              <w:color w:val="auto"/>
              <w:sz w:val="32"/>
              <w:szCs w:val="32"/>
            </w:rPr>
          </w:rPrChange>
        </w:rPr>
        <w:t>毕业设计中工程图纸的具体数量由系、教研室或研究所规定，绘图要求应符合各学科、各专业所对应的国家制图标准。工程图可用计算机或手工绘制。图纸数量较多时可单独装订成册。</w:t>
      </w:r>
    </w:p>
    <w:p w14:paraId="245476F1">
      <w:pPr>
        <w:pStyle w:val="2"/>
        <w:adjustRightInd w:val="0"/>
        <w:snapToGrid w:val="0"/>
        <w:spacing w:line="560" w:lineRule="exact"/>
        <w:jc w:val="center"/>
        <w:rPr>
          <w:rFonts w:hint="eastAsia"/>
        </w:rPr>
        <w:pPrChange w:id="48" w:author="Jessi" w:date="2025-03-10T14:48:38Z">
          <w:pPr>
            <w:adjustRightInd w:val="0"/>
            <w:snapToGrid w:val="0"/>
            <w:spacing w:line="560" w:lineRule="exact"/>
            <w:jc w:val="center"/>
          </w:pPr>
        </w:pPrChange>
      </w:pPr>
      <w:r>
        <w:rPr>
          <w:rFonts w:hint="eastAsia"/>
        </w:rPr>
        <w:t>第二章</w:t>
      </w:r>
      <w:r>
        <w:t xml:space="preserve"> </w:t>
      </w:r>
      <w:r>
        <w:rPr>
          <w:rFonts w:hint="eastAsia"/>
        </w:rPr>
        <w:t>毕业论文（设计）</w:t>
      </w:r>
      <w:r>
        <w:t>的</w:t>
      </w:r>
      <w:r>
        <w:rPr>
          <w:rFonts w:hint="eastAsia"/>
        </w:rPr>
        <w:t>书写格式</w:t>
      </w:r>
    </w:p>
    <w:p w14:paraId="5763B52B">
      <w:pPr>
        <w:adjustRightInd w:val="0"/>
        <w:snapToGrid w:val="0"/>
        <w:spacing w:line="560" w:lineRule="exact"/>
        <w:ind w:right="-45" w:firstLine="643" w:firstLineChars="200"/>
        <w:rPr>
          <w:rFonts w:hint="eastAsia" w:ascii="黑体" w:hAnsi="黑体" w:eastAsia="黑体"/>
          <w:sz w:val="32"/>
          <w:szCs w:val="32"/>
        </w:rPr>
      </w:pPr>
      <w:r>
        <w:rPr>
          <w:rFonts w:hint="eastAsia" w:ascii="仿宋" w:hAnsi="仿宋" w:eastAsia="仿宋" w:cs="Arial"/>
          <w:b/>
          <w:bCs/>
          <w:sz w:val="32"/>
          <w:szCs w:val="32"/>
        </w:rPr>
        <w:t>第九条</w:t>
      </w:r>
      <w:r>
        <w:rPr>
          <w:rFonts w:ascii="仿宋" w:hAnsi="仿宋" w:eastAsia="仿宋" w:cs="Arial"/>
          <w:b/>
          <w:bCs/>
          <w:sz w:val="32"/>
          <w:szCs w:val="32"/>
        </w:rPr>
        <w:t xml:space="preserve"> </w:t>
      </w:r>
      <w:r>
        <w:rPr>
          <w:rFonts w:ascii="仿宋" w:hAnsi="仿宋" w:eastAsia="仿宋" w:cs="Arial"/>
          <w:sz w:val="32"/>
          <w:szCs w:val="32"/>
        </w:rPr>
        <w:t>书写</w:t>
      </w:r>
      <w:r>
        <w:rPr>
          <w:rFonts w:hint="eastAsia" w:ascii="仿宋" w:hAnsi="仿宋" w:eastAsia="仿宋" w:cs="Arial"/>
          <w:sz w:val="32"/>
          <w:szCs w:val="32"/>
        </w:rPr>
        <w:t>及打印</w:t>
      </w:r>
    </w:p>
    <w:p w14:paraId="272A269D">
      <w:pPr>
        <w:adjustRightInd w:val="0"/>
        <w:snapToGrid w:val="0"/>
        <w:spacing w:line="560" w:lineRule="exact"/>
        <w:ind w:right="-45" w:firstLine="640" w:firstLineChars="200"/>
        <w:rPr>
          <w:rFonts w:hint="eastAsia" w:ascii="黑体" w:hAnsi="黑体" w:eastAsia="仿宋"/>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）所用</w:t>
      </w:r>
      <w:r>
        <w:rPr>
          <w:rFonts w:ascii="仿宋" w:hAnsi="仿宋" w:eastAsia="仿宋" w:cs="Arial"/>
          <w:sz w:val="32"/>
          <w:szCs w:val="32"/>
        </w:rPr>
        <w:t>汉字必须使用国家公布的规范字</w:t>
      </w:r>
      <w:r>
        <w:rPr>
          <w:rFonts w:hint="eastAsia" w:ascii="仿宋" w:hAnsi="仿宋" w:eastAsia="仿宋" w:cs="Arial"/>
          <w:sz w:val="32"/>
          <w:szCs w:val="32"/>
        </w:rPr>
        <w:t>；按照学校统一规定的封面装订，</w:t>
      </w:r>
      <w:r>
        <w:rPr>
          <w:rFonts w:hint="eastAsia" w:ascii="仿宋" w:hAnsi="仿宋" w:eastAsia="仿宋" w:cs="Arial"/>
          <w:b/>
          <w:bCs/>
          <w:color w:val="0000FF"/>
          <w:sz w:val="32"/>
          <w:szCs w:val="32"/>
          <w:rPrChange w:id="49" w:author="Jessi" w:date="2025-03-10T14:49:04Z">
            <w:rPr>
              <w:rFonts w:hint="eastAsia" w:ascii="仿宋" w:hAnsi="仿宋" w:eastAsia="仿宋" w:cs="Arial"/>
              <w:sz w:val="32"/>
              <w:szCs w:val="32"/>
            </w:rPr>
          </w:rPrChange>
        </w:rPr>
        <w:t>封面（底）选用250克淡蓝色象牙卡纸</w:t>
      </w:r>
      <w:r>
        <w:rPr>
          <w:rFonts w:hint="eastAsia" w:ascii="仿宋" w:hAnsi="仿宋" w:eastAsia="仿宋" w:cs="Arial"/>
          <w:sz w:val="32"/>
          <w:szCs w:val="32"/>
        </w:rPr>
        <w:t>。论文文本格式要求见附件括号中红色字体部分。</w:t>
      </w:r>
    </w:p>
    <w:p w14:paraId="17180F68">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）文本按封面、独创性声明及版权使用授权页、中英文摘要或设计说明书、目录、正文、参考文献、附录（可选）、谢辞（可选）等顺序采用</w:t>
      </w:r>
      <w:r>
        <w:rPr>
          <w:rFonts w:ascii="仿宋" w:hAnsi="仿宋" w:eastAsia="仿宋" w:cs="Arial"/>
          <w:sz w:val="32"/>
          <w:szCs w:val="32"/>
        </w:rPr>
        <w:t>A4</w:t>
      </w:r>
      <w:r>
        <w:rPr>
          <w:rFonts w:hint="eastAsia" w:ascii="仿宋" w:hAnsi="仿宋" w:eastAsia="仿宋" w:cs="Arial"/>
          <w:sz w:val="32"/>
          <w:szCs w:val="32"/>
        </w:rPr>
        <w:t>纸打印装订，页边距为：上</w:t>
      </w:r>
      <w:r>
        <w:rPr>
          <w:rFonts w:ascii="仿宋" w:hAnsi="仿宋" w:eastAsia="仿宋" w:cs="Arial"/>
          <w:sz w:val="32"/>
          <w:szCs w:val="32"/>
        </w:rPr>
        <w:t>2.54</w:t>
      </w:r>
      <w:r>
        <w:rPr>
          <w:rFonts w:hint="eastAsia" w:ascii="仿宋" w:hAnsi="仿宋" w:eastAsia="仿宋" w:cs="Arial"/>
          <w:sz w:val="32"/>
          <w:szCs w:val="32"/>
        </w:rPr>
        <w:t>厘米、下</w:t>
      </w:r>
      <w:r>
        <w:rPr>
          <w:rFonts w:ascii="仿宋" w:hAnsi="仿宋" w:eastAsia="仿宋" w:cs="Arial"/>
          <w:sz w:val="32"/>
          <w:szCs w:val="32"/>
        </w:rPr>
        <w:t>2.54</w:t>
      </w:r>
      <w:r>
        <w:rPr>
          <w:rFonts w:hint="eastAsia" w:ascii="仿宋" w:hAnsi="仿宋" w:eastAsia="仿宋" w:cs="Arial"/>
          <w:sz w:val="32"/>
          <w:szCs w:val="32"/>
        </w:rPr>
        <w:t>厘米、左</w:t>
      </w:r>
      <w:r>
        <w:rPr>
          <w:rFonts w:ascii="仿宋" w:hAnsi="仿宋" w:eastAsia="仿宋" w:cs="Arial"/>
          <w:sz w:val="32"/>
          <w:szCs w:val="32"/>
        </w:rPr>
        <w:t>3.17</w:t>
      </w:r>
      <w:r>
        <w:rPr>
          <w:rFonts w:hint="eastAsia" w:ascii="仿宋" w:hAnsi="仿宋" w:eastAsia="仿宋" w:cs="Arial"/>
          <w:sz w:val="32"/>
          <w:szCs w:val="32"/>
        </w:rPr>
        <w:t>厘米、右</w:t>
      </w:r>
      <w:r>
        <w:rPr>
          <w:rFonts w:ascii="仿宋" w:hAnsi="仿宋" w:eastAsia="仿宋" w:cs="Arial"/>
          <w:sz w:val="32"/>
          <w:szCs w:val="32"/>
        </w:rPr>
        <w:t>3.17</w:t>
      </w:r>
      <w:r>
        <w:rPr>
          <w:rFonts w:hint="eastAsia" w:ascii="仿宋" w:hAnsi="仿宋" w:eastAsia="仿宋" w:cs="Arial"/>
          <w:sz w:val="32"/>
          <w:szCs w:val="32"/>
        </w:rPr>
        <w:t>厘米。</w:t>
      </w:r>
    </w:p>
    <w:p w14:paraId="1113CF5E">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w:t>
      </w:r>
      <w:r>
        <w:rPr>
          <w:rFonts w:hint="eastAsia" w:ascii="仿宋" w:hAnsi="仿宋" w:eastAsia="仿宋" w:cs="Arial"/>
          <w:b/>
          <w:bCs/>
          <w:sz w:val="32"/>
          <w:szCs w:val="32"/>
        </w:rPr>
        <w:t>十</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标点符号</w:t>
      </w:r>
    </w:p>
    <w:p w14:paraId="400700AC">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中的标点符号应按新闻出版署公布的</w:t>
      </w:r>
      <w:r>
        <w:rPr>
          <w:rFonts w:hint="eastAsia" w:ascii="仿宋" w:hAnsi="仿宋" w:eastAsia="仿宋" w:cs="Arial"/>
          <w:sz w:val="32"/>
          <w:szCs w:val="32"/>
        </w:rPr>
        <w:t>“</w:t>
      </w:r>
      <w:r>
        <w:rPr>
          <w:rFonts w:ascii="仿宋" w:hAnsi="仿宋" w:eastAsia="仿宋" w:cs="Arial"/>
          <w:sz w:val="32"/>
          <w:szCs w:val="32"/>
        </w:rPr>
        <w:t>标点符号用法</w:t>
      </w:r>
      <w:r>
        <w:rPr>
          <w:rFonts w:hint="eastAsia" w:ascii="仿宋" w:hAnsi="仿宋" w:eastAsia="仿宋" w:cs="Arial"/>
          <w:sz w:val="32"/>
          <w:szCs w:val="32"/>
        </w:rPr>
        <w:t>”</w:t>
      </w:r>
      <w:r>
        <w:rPr>
          <w:rFonts w:ascii="仿宋" w:hAnsi="仿宋" w:eastAsia="仿宋" w:cs="Arial"/>
          <w:sz w:val="32"/>
          <w:szCs w:val="32"/>
        </w:rPr>
        <w:t>使用。</w:t>
      </w:r>
    </w:p>
    <w:p w14:paraId="67B190D0">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sz w:val="32"/>
          <w:szCs w:val="32"/>
        </w:rPr>
        <w:t>第</w:t>
      </w:r>
      <w:r>
        <w:rPr>
          <w:rFonts w:hint="eastAsia" w:ascii="仿宋" w:hAnsi="仿宋" w:eastAsia="仿宋" w:cs="Arial"/>
          <w:b/>
          <w:sz w:val="32"/>
          <w:szCs w:val="32"/>
        </w:rPr>
        <w:t>十一</w:t>
      </w:r>
      <w:r>
        <w:rPr>
          <w:rFonts w:ascii="仿宋" w:hAnsi="仿宋" w:eastAsia="仿宋" w:cs="Arial"/>
          <w:b/>
          <w:sz w:val="32"/>
          <w:szCs w:val="32"/>
        </w:rPr>
        <w:t>条</w:t>
      </w:r>
      <w:r>
        <w:rPr>
          <w:rFonts w:ascii="仿宋" w:hAnsi="仿宋" w:eastAsia="仿宋" w:cs="Arial"/>
          <w:sz w:val="32"/>
          <w:szCs w:val="32"/>
        </w:rPr>
        <w:t xml:space="preserve"> 名词、名称</w:t>
      </w:r>
    </w:p>
    <w:p w14:paraId="220D5C99">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科学技术名词术语尽量采用全国自然科学名词审定委员会公布的规范词或国家标准、部标准中规定的名称，尚未统一规定或叫法有争议的名称术语，可采用</w:t>
      </w:r>
      <w:r>
        <w:rPr>
          <w:rFonts w:ascii="仿宋" w:hAnsi="仿宋" w:eastAsia="仿宋" w:cs="Arial"/>
          <w:color w:val="0000FF"/>
          <w:sz w:val="32"/>
          <w:szCs w:val="32"/>
          <w:rPrChange w:id="50" w:author="Jessi" w:date="2025-03-10T14:49:40Z">
            <w:rPr>
              <w:rFonts w:ascii="仿宋" w:hAnsi="仿宋" w:eastAsia="仿宋" w:cs="Arial"/>
              <w:sz w:val="32"/>
              <w:szCs w:val="32"/>
            </w:rPr>
          </w:rPrChange>
        </w:rPr>
        <w:t>惯用的名称</w:t>
      </w:r>
      <w:r>
        <w:rPr>
          <w:rFonts w:ascii="仿宋" w:hAnsi="仿宋" w:eastAsia="仿宋" w:cs="Arial"/>
          <w:sz w:val="32"/>
          <w:szCs w:val="32"/>
        </w:rPr>
        <w:t>。使用</w:t>
      </w:r>
      <w:r>
        <w:rPr>
          <w:rFonts w:ascii="仿宋" w:hAnsi="仿宋" w:eastAsia="仿宋" w:cs="Arial"/>
          <w:b/>
          <w:bCs/>
          <w:color w:val="0000FF"/>
          <w:sz w:val="32"/>
          <w:szCs w:val="32"/>
          <w:rPrChange w:id="51" w:author="Jessi" w:date="2025-03-10T14:49:36Z">
            <w:rPr>
              <w:rFonts w:ascii="仿宋" w:hAnsi="仿宋" w:eastAsia="仿宋" w:cs="Arial"/>
              <w:sz w:val="32"/>
              <w:szCs w:val="32"/>
            </w:rPr>
          </w:rPrChange>
        </w:rPr>
        <w:t>外文缩写</w:t>
      </w:r>
      <w:r>
        <w:rPr>
          <w:rFonts w:ascii="仿宋" w:hAnsi="仿宋" w:eastAsia="仿宋" w:cs="Arial"/>
          <w:sz w:val="32"/>
          <w:szCs w:val="32"/>
        </w:rPr>
        <w:t>代替某一名词术语时，首次出现时应在</w:t>
      </w:r>
      <w:r>
        <w:rPr>
          <w:rFonts w:ascii="仿宋" w:hAnsi="仿宋" w:eastAsia="仿宋" w:cs="Arial"/>
          <w:b/>
          <w:bCs/>
          <w:sz w:val="32"/>
          <w:szCs w:val="32"/>
          <w:rPrChange w:id="52" w:author="Jessi" w:date="2025-03-10T15:24:06Z">
            <w:rPr>
              <w:rFonts w:ascii="仿宋" w:hAnsi="仿宋" w:eastAsia="仿宋" w:cs="Arial"/>
              <w:sz w:val="32"/>
              <w:szCs w:val="32"/>
            </w:rPr>
          </w:rPrChange>
        </w:rPr>
        <w:t>括号内注明其含义</w:t>
      </w:r>
      <w:r>
        <w:rPr>
          <w:rFonts w:ascii="仿宋" w:hAnsi="仿宋" w:eastAsia="仿宋" w:cs="Arial"/>
          <w:sz w:val="32"/>
          <w:szCs w:val="32"/>
        </w:rPr>
        <w:t>。外国人名一般采用英</w:t>
      </w:r>
      <w:r>
        <w:rPr>
          <w:rFonts w:ascii="仿宋" w:hAnsi="仿宋" w:eastAsia="仿宋" w:cs="Arial"/>
          <w:color w:val="0000FF"/>
          <w:sz w:val="32"/>
          <w:szCs w:val="32"/>
          <w:rPrChange w:id="53" w:author="Jessi" w:date="2025-03-10T14:49:47Z">
            <w:rPr>
              <w:rFonts w:ascii="仿宋" w:hAnsi="仿宋" w:eastAsia="仿宋" w:cs="Arial"/>
              <w:sz w:val="32"/>
              <w:szCs w:val="32"/>
            </w:rPr>
          </w:rPrChange>
        </w:rPr>
        <w:t>文原名</w:t>
      </w:r>
      <w:r>
        <w:rPr>
          <w:rFonts w:ascii="仿宋" w:hAnsi="仿宋" w:eastAsia="仿宋" w:cs="Arial"/>
          <w:sz w:val="32"/>
          <w:szCs w:val="32"/>
        </w:rPr>
        <w:t>，按名前姓后的原则书写。一般很熟知的外国人名（如牛顿、达尔文、马克思等）可按通常</w:t>
      </w:r>
      <w:r>
        <w:rPr>
          <w:rFonts w:ascii="仿宋" w:hAnsi="仿宋" w:eastAsia="仿宋" w:cs="Arial"/>
          <w:color w:val="0000FF"/>
          <w:sz w:val="32"/>
          <w:szCs w:val="32"/>
          <w:rPrChange w:id="54" w:author="Jessi" w:date="2025-03-10T14:49:50Z">
            <w:rPr>
              <w:rFonts w:ascii="仿宋" w:hAnsi="仿宋" w:eastAsia="仿宋" w:cs="Arial"/>
              <w:sz w:val="32"/>
              <w:szCs w:val="32"/>
            </w:rPr>
          </w:rPrChange>
        </w:rPr>
        <w:t>标准译法</w:t>
      </w:r>
      <w:r>
        <w:rPr>
          <w:rFonts w:ascii="仿宋" w:hAnsi="仿宋" w:eastAsia="仿宋" w:cs="Arial"/>
          <w:sz w:val="32"/>
          <w:szCs w:val="32"/>
        </w:rPr>
        <w:t xml:space="preserve">写译名。 </w:t>
      </w:r>
    </w:p>
    <w:p w14:paraId="75A615AC">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二</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量和单位</w:t>
      </w:r>
    </w:p>
    <w:p w14:paraId="7F9A5B3F">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Change w:id="55" w:author="Jessi" w:date="2025-03-10T14:50:05Z">
            <w:rPr>
              <w:rFonts w:ascii="仿宋" w:hAnsi="仿宋" w:eastAsia="仿宋" w:cs="Arial"/>
              <w:sz w:val="32"/>
              <w:szCs w:val="32"/>
            </w:rPr>
          </w:rPrChange>
        </w:rPr>
        <w:t>量和单位</w:t>
      </w:r>
      <w:r>
        <w:rPr>
          <w:rFonts w:ascii="仿宋" w:hAnsi="仿宋" w:eastAsia="仿宋" w:cs="Arial"/>
          <w:sz w:val="32"/>
          <w:szCs w:val="32"/>
        </w:rPr>
        <w:t>必须采用中华人民共和国的</w:t>
      </w:r>
      <w:r>
        <w:rPr>
          <w:rFonts w:ascii="仿宋" w:hAnsi="仿宋" w:eastAsia="仿宋" w:cs="Arial"/>
          <w:color w:val="0000FF"/>
          <w:sz w:val="32"/>
          <w:szCs w:val="32"/>
          <w:rPrChange w:id="56" w:author="Jessi" w:date="2025-03-10T14:50:10Z">
            <w:rPr>
              <w:rFonts w:ascii="仿宋" w:hAnsi="仿宋" w:eastAsia="仿宋" w:cs="Arial"/>
              <w:sz w:val="32"/>
              <w:szCs w:val="32"/>
            </w:rPr>
          </w:rPrChange>
        </w:rPr>
        <w:t>国家标准</w:t>
      </w:r>
      <w:r>
        <w:rPr>
          <w:rFonts w:ascii="仿宋" w:hAnsi="仿宋" w:eastAsia="仿宋"/>
          <w:color w:val="0000FF"/>
          <w:sz w:val="32"/>
          <w:szCs w:val="32"/>
          <w:rPrChange w:id="57" w:author="Jessi" w:date="2025-03-10T14:50:10Z">
            <w:rPr>
              <w:rFonts w:ascii="仿宋" w:hAnsi="仿宋" w:eastAsia="仿宋"/>
              <w:sz w:val="32"/>
              <w:szCs w:val="32"/>
            </w:rPr>
          </w:rPrChange>
        </w:rPr>
        <w:t>GB3100～GB3102-93</w:t>
      </w:r>
      <w:r>
        <w:rPr>
          <w:rFonts w:ascii="仿宋" w:hAnsi="仿宋" w:eastAsia="仿宋" w:cs="Arial"/>
          <w:sz w:val="32"/>
          <w:szCs w:val="32"/>
        </w:rPr>
        <w:t>。非物理量的单位，如件、台、人、元等，可用</w:t>
      </w:r>
      <w:r>
        <w:rPr>
          <w:rFonts w:ascii="仿宋" w:hAnsi="仿宋" w:eastAsia="仿宋" w:cs="Arial"/>
          <w:color w:val="0000FF"/>
          <w:sz w:val="32"/>
          <w:szCs w:val="32"/>
          <w:rPrChange w:id="58" w:author="Jessi" w:date="2025-03-10T14:50:18Z">
            <w:rPr>
              <w:rFonts w:ascii="仿宋" w:hAnsi="仿宋" w:eastAsia="仿宋" w:cs="Arial"/>
              <w:sz w:val="32"/>
              <w:szCs w:val="32"/>
            </w:rPr>
          </w:rPrChange>
        </w:rPr>
        <w:t>汉字与符号构成组合形式</w:t>
      </w:r>
      <w:r>
        <w:rPr>
          <w:rFonts w:ascii="仿宋" w:hAnsi="仿宋" w:eastAsia="仿宋" w:cs="Arial"/>
          <w:sz w:val="32"/>
          <w:szCs w:val="32"/>
        </w:rPr>
        <w:t>的单位，例如件/台、元/</w:t>
      </w:r>
      <w:r>
        <w:rPr>
          <w:rFonts w:ascii="仿宋" w:hAnsi="仿宋" w:eastAsia="仿宋"/>
          <w:sz w:val="32"/>
          <w:szCs w:val="32"/>
        </w:rPr>
        <w:t>km</w:t>
      </w:r>
      <w:r>
        <w:rPr>
          <w:rFonts w:ascii="仿宋" w:hAnsi="仿宋" w:eastAsia="仿宋" w:cs="Arial"/>
          <w:sz w:val="32"/>
          <w:szCs w:val="32"/>
        </w:rPr>
        <w:t>。</w:t>
      </w:r>
    </w:p>
    <w:p w14:paraId="5FAB7227">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三</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数字</w:t>
      </w:r>
    </w:p>
    <w:p w14:paraId="4F471C28">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中的测量统计数据一律用</w:t>
      </w:r>
      <w:r>
        <w:rPr>
          <w:rFonts w:ascii="仿宋" w:hAnsi="仿宋" w:eastAsia="仿宋" w:cs="Arial"/>
          <w:color w:val="0000FF"/>
          <w:sz w:val="32"/>
          <w:szCs w:val="32"/>
          <w:rPrChange w:id="59" w:author="Jessi" w:date="2025-03-10T14:50:40Z">
            <w:rPr>
              <w:rFonts w:ascii="仿宋" w:hAnsi="仿宋" w:eastAsia="仿宋" w:cs="Arial"/>
              <w:sz w:val="32"/>
              <w:szCs w:val="32"/>
            </w:rPr>
          </w:rPrChange>
        </w:rPr>
        <w:t>阿拉伯数字</w:t>
      </w:r>
      <w:r>
        <w:rPr>
          <w:rFonts w:ascii="仿宋" w:hAnsi="仿宋" w:eastAsia="仿宋" w:cs="Arial"/>
          <w:sz w:val="32"/>
          <w:szCs w:val="32"/>
        </w:rPr>
        <w:t>，但在叙述不很大的数目时，一般不用阿拉伯数字。大约的数字可以用</w:t>
      </w:r>
      <w:r>
        <w:rPr>
          <w:rFonts w:ascii="仿宋" w:hAnsi="仿宋" w:eastAsia="仿宋" w:cs="Arial"/>
          <w:color w:val="0000FF"/>
          <w:sz w:val="32"/>
          <w:szCs w:val="32"/>
          <w:rPrChange w:id="60" w:author="Jessi" w:date="2025-03-10T14:50:45Z">
            <w:rPr>
              <w:rFonts w:ascii="仿宋" w:hAnsi="仿宋" w:eastAsia="仿宋" w:cs="Arial"/>
              <w:sz w:val="32"/>
              <w:szCs w:val="32"/>
            </w:rPr>
          </w:rPrChange>
        </w:rPr>
        <w:t>中文数字</w:t>
      </w:r>
      <w:r>
        <w:rPr>
          <w:rFonts w:ascii="仿宋" w:hAnsi="仿宋" w:eastAsia="仿宋" w:cs="Arial"/>
          <w:sz w:val="32"/>
          <w:szCs w:val="32"/>
        </w:rPr>
        <w:t>，也可以用阿拉伯数字。</w:t>
      </w:r>
      <w:r>
        <w:rPr>
          <w:rFonts w:hint="eastAsia" w:ascii="仿宋" w:hAnsi="仿宋" w:eastAsia="仿宋" w:cs="Arial"/>
          <w:color w:val="0000FF"/>
          <w:sz w:val="32"/>
          <w:szCs w:val="32"/>
          <w:rPrChange w:id="61" w:author="Jessi" w:date="2025-03-10T14:50:34Z">
            <w:rPr>
              <w:rFonts w:hint="eastAsia" w:ascii="仿宋" w:hAnsi="仿宋" w:eastAsia="仿宋" w:cs="Arial"/>
              <w:sz w:val="32"/>
              <w:szCs w:val="32"/>
            </w:rPr>
          </w:rPrChange>
        </w:rPr>
        <w:t>年份一概写全</w:t>
      </w:r>
      <w:r>
        <w:rPr>
          <w:rFonts w:hint="eastAsia" w:ascii="仿宋" w:hAnsi="仿宋" w:eastAsia="仿宋" w:cs="Arial"/>
          <w:sz w:val="32"/>
          <w:szCs w:val="32"/>
        </w:rPr>
        <w:t>，不能简写。</w:t>
      </w:r>
    </w:p>
    <w:p w14:paraId="76100A23">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四</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标题层次</w:t>
      </w:r>
    </w:p>
    <w:p w14:paraId="6061D839">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的全部标题层次应有条不紊，整齐清晰。相同的层次应采用统一的表示体例，正文中各级标题下的内容应同各自的标题对应，不应有与标题无关的内容。正文编号方法</w:t>
      </w:r>
      <w:r>
        <w:rPr>
          <w:rFonts w:hint="eastAsia" w:ascii="仿宋" w:hAnsi="仿宋" w:eastAsia="仿宋" w:cs="Arial"/>
          <w:sz w:val="32"/>
          <w:szCs w:val="32"/>
        </w:rPr>
        <w:t>采用三级标题排序，可选用具体方法如下，但需和目录</w:t>
      </w:r>
      <w:r>
        <w:rPr>
          <w:rFonts w:ascii="仿宋" w:hAnsi="仿宋" w:eastAsia="仿宋" w:cs="Arial"/>
          <w:sz w:val="32"/>
          <w:szCs w:val="32"/>
        </w:rPr>
        <w:t>中的标题一致</w:t>
      </w:r>
      <w:r>
        <w:rPr>
          <w:rFonts w:hint="eastAsia" w:ascii="仿宋" w:hAnsi="仿宋" w:eastAsia="仿宋" w:cs="Arial"/>
          <w:sz w:val="32"/>
          <w:szCs w:val="32"/>
        </w:rPr>
        <w:t>。</w:t>
      </w:r>
    </w:p>
    <w:p w14:paraId="24B0F81F">
      <w:pPr>
        <w:adjustRightInd w:val="0"/>
        <w:snapToGrid w:val="0"/>
        <w:spacing w:line="560" w:lineRule="exact"/>
        <w:ind w:right="-45"/>
        <w:jc w:val="center"/>
        <w:rPr>
          <w:rFonts w:hint="eastAsia" w:ascii="仿宋" w:hAnsi="仿宋" w:eastAsia="仿宋" w:cs="Arial"/>
          <w:sz w:val="32"/>
          <w:szCs w:val="32"/>
        </w:rPr>
      </w:pPr>
      <w:r>
        <w:rPr>
          <w:rFonts w:hint="eastAsia" w:ascii="仿宋" w:hAnsi="仿宋" w:eastAsia="仿宋" w:cs="Arial"/>
          <w:sz w:val="32"/>
          <w:szCs w:val="32"/>
        </w:rPr>
        <w:t>表1 毕业论文（设计）三级标题编号方法</w:t>
      </w:r>
    </w:p>
    <w:tbl>
      <w:tblPr>
        <w:tblStyle w:val="14"/>
        <w:tblW w:w="0" w:type="auto"/>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5"/>
        <w:gridCol w:w="3685"/>
        <w:gridCol w:w="4217"/>
      </w:tblGrid>
      <w:tr w14:paraId="3C2A4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342B88F1">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标题</w:t>
            </w:r>
          </w:p>
        </w:tc>
        <w:tc>
          <w:tcPr>
            <w:tcW w:w="3685" w:type="dxa"/>
          </w:tcPr>
          <w:p w14:paraId="05314A90">
            <w:pPr>
              <w:adjustRightInd w:val="0"/>
              <w:snapToGrid w:val="0"/>
              <w:spacing w:line="560" w:lineRule="exact"/>
              <w:ind w:right="-45"/>
              <w:jc w:val="center"/>
              <w:rPr>
                <w:rFonts w:hint="eastAsia" w:ascii="仿宋" w:hAnsi="仿宋" w:eastAsia="仿宋" w:cs="Arial"/>
                <w:sz w:val="32"/>
                <w:szCs w:val="32"/>
              </w:rPr>
            </w:pPr>
            <w:r>
              <w:rPr>
                <w:rFonts w:hint="eastAsia" w:ascii="仿宋" w:hAnsi="仿宋" w:eastAsia="仿宋" w:cs="Arial"/>
                <w:sz w:val="32"/>
                <w:szCs w:val="32"/>
              </w:rPr>
              <w:t>方法1</w:t>
            </w:r>
          </w:p>
        </w:tc>
        <w:tc>
          <w:tcPr>
            <w:tcW w:w="4217" w:type="dxa"/>
          </w:tcPr>
          <w:p w14:paraId="4F0634F4">
            <w:pPr>
              <w:adjustRightInd w:val="0"/>
              <w:snapToGrid w:val="0"/>
              <w:spacing w:line="560" w:lineRule="exact"/>
              <w:ind w:right="-45"/>
              <w:jc w:val="center"/>
              <w:rPr>
                <w:rFonts w:hint="eastAsia" w:ascii="仿宋" w:hAnsi="仿宋" w:eastAsia="仿宋" w:cs="Arial"/>
                <w:sz w:val="32"/>
                <w:szCs w:val="32"/>
              </w:rPr>
            </w:pPr>
            <w:r>
              <w:rPr>
                <w:rFonts w:hint="eastAsia" w:ascii="仿宋" w:hAnsi="仿宋" w:eastAsia="仿宋" w:cs="Arial"/>
                <w:sz w:val="32"/>
                <w:szCs w:val="32"/>
              </w:rPr>
              <w:t>方法2</w:t>
            </w:r>
          </w:p>
        </w:tc>
      </w:tr>
      <w:tr w14:paraId="6191E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3D37202F">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第一级</w:t>
            </w:r>
          </w:p>
        </w:tc>
        <w:tc>
          <w:tcPr>
            <w:tcW w:w="3685" w:type="dxa"/>
          </w:tcPr>
          <w:p w14:paraId="06DA8AC3">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 xml:space="preserve"> “</w:t>
            </w:r>
            <w:r>
              <w:rPr>
                <w:rFonts w:ascii="仿宋" w:hAnsi="仿宋" w:eastAsia="仿宋" w:cs="Arial"/>
                <w:sz w:val="32"/>
                <w:szCs w:val="32"/>
              </w:rPr>
              <w:t>1</w:t>
            </w:r>
            <w:r>
              <w:rPr>
                <w:rFonts w:hint="eastAsia" w:ascii="仿宋" w:hAnsi="仿宋" w:eastAsia="仿宋" w:cs="Arial"/>
                <w:sz w:val="32"/>
                <w:szCs w:val="32"/>
              </w:rPr>
              <w:t>”、“</w:t>
            </w:r>
            <w:r>
              <w:rPr>
                <w:rFonts w:ascii="仿宋" w:hAnsi="仿宋" w:eastAsia="仿宋" w:cs="Arial"/>
                <w:sz w:val="32"/>
                <w:szCs w:val="32"/>
              </w:rPr>
              <w:t>2</w:t>
            </w:r>
            <w:r>
              <w:rPr>
                <w:rFonts w:hint="eastAsia" w:ascii="仿宋" w:hAnsi="仿宋" w:eastAsia="仿宋" w:cs="Arial"/>
                <w:sz w:val="32"/>
                <w:szCs w:val="32"/>
              </w:rPr>
              <w:t>”、“</w:t>
            </w:r>
            <w:r>
              <w:rPr>
                <w:rFonts w:ascii="仿宋" w:hAnsi="仿宋" w:eastAsia="仿宋" w:cs="Arial"/>
                <w:sz w:val="32"/>
                <w:szCs w:val="32"/>
              </w:rPr>
              <w:t>3</w:t>
            </w:r>
            <w:r>
              <w:rPr>
                <w:rFonts w:hint="eastAsia" w:ascii="仿宋" w:hAnsi="仿宋" w:eastAsia="仿宋" w:cs="Arial"/>
                <w:sz w:val="32"/>
                <w:szCs w:val="32"/>
              </w:rPr>
              <w:t>”等</w:t>
            </w:r>
          </w:p>
        </w:tc>
        <w:tc>
          <w:tcPr>
            <w:tcW w:w="4217" w:type="dxa"/>
          </w:tcPr>
          <w:p w14:paraId="090A0C99">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“一”、“二”、“三”等</w:t>
            </w:r>
          </w:p>
        </w:tc>
      </w:tr>
      <w:tr w14:paraId="690CA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366713FD">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第二级</w:t>
            </w:r>
          </w:p>
        </w:tc>
        <w:tc>
          <w:tcPr>
            <w:tcW w:w="3685" w:type="dxa"/>
          </w:tcPr>
          <w:p w14:paraId="2B769685">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w:t>
            </w:r>
            <w:r>
              <w:rPr>
                <w:rFonts w:ascii="仿宋" w:hAnsi="仿宋" w:eastAsia="仿宋" w:cs="Arial"/>
                <w:sz w:val="32"/>
                <w:szCs w:val="32"/>
              </w:rPr>
              <w:t>1.1</w:t>
            </w:r>
            <w:r>
              <w:rPr>
                <w:rFonts w:hint="eastAsia" w:ascii="仿宋" w:hAnsi="仿宋" w:eastAsia="仿宋" w:cs="Arial"/>
                <w:sz w:val="32"/>
                <w:szCs w:val="32"/>
              </w:rPr>
              <w:t>”、“</w:t>
            </w:r>
            <w:r>
              <w:rPr>
                <w:rFonts w:ascii="仿宋" w:hAnsi="仿宋" w:eastAsia="仿宋" w:cs="Arial"/>
                <w:sz w:val="32"/>
                <w:szCs w:val="32"/>
              </w:rPr>
              <w:t>1.2</w:t>
            </w:r>
            <w:r>
              <w:rPr>
                <w:rFonts w:hint="eastAsia" w:ascii="仿宋" w:hAnsi="仿宋" w:eastAsia="仿宋" w:cs="Arial"/>
                <w:sz w:val="32"/>
                <w:szCs w:val="32"/>
              </w:rPr>
              <w:t>”、“</w:t>
            </w:r>
            <w:r>
              <w:rPr>
                <w:rFonts w:ascii="仿宋" w:hAnsi="仿宋" w:eastAsia="仿宋" w:cs="Arial"/>
                <w:sz w:val="32"/>
                <w:szCs w:val="32"/>
              </w:rPr>
              <w:t>1.3</w:t>
            </w:r>
            <w:r>
              <w:rPr>
                <w:rFonts w:hint="eastAsia" w:ascii="仿宋" w:hAnsi="仿宋" w:eastAsia="仿宋" w:cs="Arial"/>
                <w:sz w:val="32"/>
                <w:szCs w:val="32"/>
              </w:rPr>
              <w:t>”等</w:t>
            </w:r>
          </w:p>
        </w:tc>
        <w:tc>
          <w:tcPr>
            <w:tcW w:w="4217" w:type="dxa"/>
          </w:tcPr>
          <w:p w14:paraId="7F793C56">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“（一）”、“（二）”、“（三）”等</w:t>
            </w:r>
          </w:p>
        </w:tc>
      </w:tr>
      <w:tr w14:paraId="3E4F5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5" w:type="dxa"/>
            <w:vAlign w:val="center"/>
          </w:tcPr>
          <w:p w14:paraId="26A7FAAE">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第三级</w:t>
            </w:r>
          </w:p>
        </w:tc>
        <w:tc>
          <w:tcPr>
            <w:tcW w:w="3685" w:type="dxa"/>
          </w:tcPr>
          <w:p w14:paraId="1548AFB1">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 xml:space="preserve"> “</w:t>
            </w:r>
            <w:r>
              <w:rPr>
                <w:rFonts w:ascii="仿宋" w:hAnsi="仿宋" w:eastAsia="仿宋" w:cs="Arial"/>
                <w:sz w:val="32"/>
                <w:szCs w:val="32"/>
              </w:rPr>
              <w:t>1.1.1</w:t>
            </w:r>
            <w:r>
              <w:rPr>
                <w:rFonts w:hint="eastAsia" w:ascii="仿宋" w:hAnsi="仿宋" w:eastAsia="仿宋" w:cs="Arial"/>
                <w:sz w:val="32"/>
                <w:szCs w:val="32"/>
              </w:rPr>
              <w:t>”、“</w:t>
            </w:r>
            <w:r>
              <w:rPr>
                <w:rFonts w:ascii="仿宋" w:hAnsi="仿宋" w:eastAsia="仿宋" w:cs="Arial"/>
                <w:sz w:val="32"/>
                <w:szCs w:val="32"/>
              </w:rPr>
              <w:t>1.1.2</w:t>
            </w:r>
            <w:r>
              <w:rPr>
                <w:rFonts w:hint="eastAsia" w:ascii="仿宋" w:hAnsi="仿宋" w:eastAsia="仿宋" w:cs="Arial"/>
                <w:sz w:val="32"/>
                <w:szCs w:val="32"/>
              </w:rPr>
              <w:t>”、“</w:t>
            </w:r>
            <w:r>
              <w:rPr>
                <w:rFonts w:ascii="仿宋" w:hAnsi="仿宋" w:eastAsia="仿宋" w:cs="Arial"/>
                <w:sz w:val="32"/>
                <w:szCs w:val="32"/>
              </w:rPr>
              <w:t>1.1.3</w:t>
            </w:r>
            <w:r>
              <w:rPr>
                <w:rFonts w:hint="eastAsia" w:ascii="仿宋" w:hAnsi="仿宋" w:eastAsia="仿宋" w:cs="Arial"/>
                <w:sz w:val="32"/>
                <w:szCs w:val="32"/>
              </w:rPr>
              <w:t>”等</w:t>
            </w:r>
          </w:p>
        </w:tc>
        <w:tc>
          <w:tcPr>
            <w:tcW w:w="4217" w:type="dxa"/>
          </w:tcPr>
          <w:p w14:paraId="2088E1E9">
            <w:pPr>
              <w:adjustRightInd w:val="0"/>
              <w:snapToGrid w:val="0"/>
              <w:spacing w:line="560" w:lineRule="exact"/>
              <w:ind w:right="-45"/>
              <w:rPr>
                <w:rFonts w:hint="eastAsia" w:ascii="仿宋" w:hAnsi="仿宋" w:eastAsia="仿宋" w:cs="Arial"/>
                <w:sz w:val="32"/>
                <w:szCs w:val="32"/>
              </w:rPr>
            </w:pPr>
            <w:r>
              <w:rPr>
                <w:rFonts w:hint="eastAsia" w:ascii="仿宋" w:hAnsi="仿宋" w:eastAsia="仿宋" w:cs="Arial"/>
                <w:sz w:val="32"/>
                <w:szCs w:val="32"/>
              </w:rPr>
              <w:t>“1</w:t>
            </w:r>
            <w:r>
              <w:rPr>
                <w:rFonts w:ascii="仿宋" w:hAnsi="仿宋" w:eastAsia="仿宋" w:cs="Arial"/>
                <w:sz w:val="32"/>
                <w:szCs w:val="32"/>
              </w:rPr>
              <w:t>.</w:t>
            </w:r>
            <w:r>
              <w:rPr>
                <w:rFonts w:hint="eastAsia" w:ascii="仿宋" w:hAnsi="仿宋" w:eastAsia="仿宋" w:cs="Arial"/>
                <w:sz w:val="32"/>
                <w:szCs w:val="32"/>
              </w:rPr>
              <w:t>”、“2</w:t>
            </w:r>
            <w:r>
              <w:rPr>
                <w:rFonts w:ascii="仿宋" w:hAnsi="仿宋" w:eastAsia="仿宋" w:cs="Arial"/>
                <w:sz w:val="32"/>
                <w:szCs w:val="32"/>
              </w:rPr>
              <w:t>.</w:t>
            </w:r>
            <w:r>
              <w:rPr>
                <w:rFonts w:hint="eastAsia" w:ascii="仿宋" w:hAnsi="仿宋" w:eastAsia="仿宋" w:cs="Arial"/>
                <w:sz w:val="32"/>
                <w:szCs w:val="32"/>
              </w:rPr>
              <w:t>”、“3</w:t>
            </w:r>
            <w:r>
              <w:rPr>
                <w:rFonts w:ascii="仿宋" w:hAnsi="仿宋" w:eastAsia="仿宋" w:cs="Arial"/>
                <w:sz w:val="32"/>
                <w:szCs w:val="32"/>
              </w:rPr>
              <w:t>.</w:t>
            </w:r>
            <w:r>
              <w:rPr>
                <w:rFonts w:hint="eastAsia" w:ascii="仿宋" w:hAnsi="仿宋" w:eastAsia="仿宋" w:cs="Arial"/>
                <w:sz w:val="32"/>
                <w:szCs w:val="32"/>
              </w:rPr>
              <w:t>”等</w:t>
            </w:r>
          </w:p>
        </w:tc>
      </w:tr>
    </w:tbl>
    <w:p w14:paraId="0575E54A">
      <w:pPr>
        <w:adjustRightInd w:val="0"/>
        <w:snapToGrid w:val="0"/>
        <w:spacing w:line="560" w:lineRule="exact"/>
        <w:ind w:right="-45" w:firstLine="643" w:firstLineChars="200"/>
        <w:rPr>
          <w:rFonts w:hint="eastAsia" w:ascii="仿宋" w:hAnsi="仿宋" w:eastAsia="仿宋" w:cs="Arial"/>
          <w:sz w:val="32"/>
          <w:szCs w:val="32"/>
        </w:rPr>
      </w:pPr>
      <w:r>
        <w:rPr>
          <w:rFonts w:hint="eastAsia" w:ascii="仿宋" w:hAnsi="仿宋" w:eastAsia="仿宋" w:cs="Arial"/>
          <w:b/>
          <w:bCs/>
          <w:sz w:val="32"/>
          <w:szCs w:val="32"/>
          <w:rPrChange w:id="62" w:author="Jessi" w:date="2025-03-10T14:51:37Z">
            <w:rPr>
              <w:rFonts w:hint="eastAsia" w:ascii="仿宋" w:hAnsi="仿宋" w:eastAsia="仿宋" w:cs="Arial"/>
              <w:sz w:val="32"/>
              <w:szCs w:val="32"/>
            </w:rPr>
          </w:rPrChange>
        </w:rPr>
        <w:t>各级标题均单独占一行书写</w:t>
      </w:r>
      <w:r>
        <w:rPr>
          <w:rFonts w:hint="eastAsia" w:ascii="仿宋" w:hAnsi="仿宋" w:eastAsia="仿宋" w:cs="Arial"/>
          <w:sz w:val="32"/>
          <w:szCs w:val="32"/>
        </w:rPr>
        <w:t>。第一级标题居中书写；第二级标题序号</w:t>
      </w:r>
      <w:r>
        <w:rPr>
          <w:rFonts w:hint="eastAsia" w:ascii="仿宋" w:hAnsi="仿宋" w:eastAsia="仿宋" w:cs="Arial"/>
          <w:color w:val="0000FF"/>
          <w:sz w:val="32"/>
          <w:szCs w:val="32"/>
          <w:rPrChange w:id="63" w:author="Jessi" w:date="2025-03-10T14:52:21Z">
            <w:rPr>
              <w:rFonts w:hint="eastAsia" w:ascii="仿宋" w:hAnsi="仿宋" w:eastAsia="仿宋" w:cs="Arial"/>
              <w:sz w:val="32"/>
              <w:szCs w:val="32"/>
            </w:rPr>
          </w:rPrChange>
        </w:rPr>
        <w:t>顶格</w:t>
      </w:r>
      <w:r>
        <w:rPr>
          <w:rFonts w:hint="eastAsia" w:ascii="仿宋" w:hAnsi="仿宋" w:eastAsia="仿宋" w:cs="Arial"/>
          <w:sz w:val="32"/>
          <w:szCs w:val="32"/>
        </w:rPr>
        <w:t>书写，</w:t>
      </w:r>
      <w:r>
        <w:rPr>
          <w:rFonts w:hint="eastAsia" w:ascii="仿宋" w:hAnsi="仿宋" w:eastAsia="仿宋" w:cs="Arial"/>
          <w:b/>
          <w:bCs/>
          <w:sz w:val="32"/>
          <w:szCs w:val="32"/>
          <w:rPrChange w:id="64" w:author="Jessi" w:date="2025-03-10T14:51:49Z">
            <w:rPr>
              <w:rFonts w:hint="eastAsia" w:ascii="仿宋" w:hAnsi="仿宋" w:eastAsia="仿宋" w:cs="Arial"/>
              <w:sz w:val="32"/>
              <w:szCs w:val="32"/>
            </w:rPr>
          </w:rPrChange>
        </w:rPr>
        <w:t>再空一格接写标题名</w:t>
      </w:r>
      <w:r>
        <w:rPr>
          <w:rFonts w:hint="eastAsia" w:ascii="仿宋" w:hAnsi="仿宋" w:eastAsia="仿宋" w:cs="Arial"/>
          <w:sz w:val="32"/>
          <w:szCs w:val="32"/>
        </w:rPr>
        <w:t>，末尾不加标点；第三级</w:t>
      </w:r>
      <w:r>
        <w:rPr>
          <w:rFonts w:hint="eastAsia" w:ascii="仿宋" w:hAnsi="仿宋" w:eastAsia="仿宋" w:cs="Arial"/>
          <w:color w:val="0000FF"/>
          <w:sz w:val="32"/>
          <w:szCs w:val="32"/>
          <w:rPrChange w:id="65" w:author="Jessi" w:date="2025-03-10T14:52:19Z">
            <w:rPr>
              <w:rFonts w:hint="eastAsia" w:ascii="仿宋" w:hAnsi="仿宋" w:eastAsia="仿宋" w:cs="Arial"/>
              <w:sz w:val="32"/>
              <w:szCs w:val="32"/>
            </w:rPr>
          </w:rPrChange>
        </w:rPr>
        <w:t>空两格</w:t>
      </w:r>
      <w:r>
        <w:rPr>
          <w:rFonts w:hint="eastAsia" w:ascii="仿宋" w:hAnsi="仿宋" w:eastAsia="仿宋" w:cs="Arial"/>
          <w:sz w:val="32"/>
          <w:szCs w:val="32"/>
        </w:rPr>
        <w:t>书写序号，再空一格书写标题名。正文内的分项采用</w:t>
      </w:r>
      <w:r>
        <w:rPr>
          <w:rFonts w:hint="eastAsia" w:ascii="仿宋" w:hAnsi="仿宋" w:eastAsia="仿宋" w:cs="Arial"/>
          <w:color w:val="0000FF"/>
          <w:sz w:val="32"/>
          <w:szCs w:val="32"/>
          <w:rPrChange w:id="66" w:author="Jessi" w:date="2025-03-10T14:53:02Z">
            <w:rPr>
              <w:rFonts w:hint="eastAsia" w:ascii="仿宋" w:hAnsi="仿宋" w:eastAsia="仿宋" w:cs="Arial"/>
              <w:sz w:val="32"/>
              <w:szCs w:val="32"/>
            </w:rPr>
          </w:rPrChange>
        </w:rPr>
        <w:t>（</w:t>
      </w:r>
      <w:r>
        <w:rPr>
          <w:rFonts w:ascii="仿宋" w:hAnsi="仿宋" w:eastAsia="仿宋" w:cs="Arial"/>
          <w:color w:val="0000FF"/>
          <w:sz w:val="32"/>
          <w:szCs w:val="32"/>
          <w:rPrChange w:id="67" w:author="Jessi" w:date="2025-03-10T14:53:02Z">
            <w:rPr>
              <w:rFonts w:ascii="仿宋" w:hAnsi="仿宋" w:eastAsia="仿宋" w:cs="Arial"/>
              <w:sz w:val="32"/>
              <w:szCs w:val="32"/>
            </w:rPr>
          </w:rPrChange>
        </w:rPr>
        <w:t>1</w:t>
      </w:r>
      <w:r>
        <w:rPr>
          <w:rFonts w:hint="eastAsia" w:ascii="仿宋" w:hAnsi="仿宋" w:eastAsia="仿宋" w:cs="Arial"/>
          <w:color w:val="0000FF"/>
          <w:sz w:val="32"/>
          <w:szCs w:val="32"/>
          <w:rPrChange w:id="68" w:author="Jessi" w:date="2025-03-10T14:53:02Z">
            <w:rPr>
              <w:rFonts w:hint="eastAsia" w:ascii="仿宋" w:hAnsi="仿宋" w:eastAsia="仿宋" w:cs="Arial"/>
              <w:sz w:val="32"/>
              <w:szCs w:val="32"/>
            </w:rPr>
          </w:rPrChange>
        </w:rPr>
        <w:t>）、（</w:t>
      </w:r>
      <w:r>
        <w:rPr>
          <w:rFonts w:ascii="仿宋" w:hAnsi="仿宋" w:eastAsia="仿宋" w:cs="Arial"/>
          <w:color w:val="0000FF"/>
          <w:sz w:val="32"/>
          <w:szCs w:val="32"/>
          <w:rPrChange w:id="69" w:author="Jessi" w:date="2025-03-10T14:53:02Z">
            <w:rPr>
              <w:rFonts w:ascii="仿宋" w:hAnsi="仿宋" w:eastAsia="仿宋" w:cs="Arial"/>
              <w:sz w:val="32"/>
              <w:szCs w:val="32"/>
            </w:rPr>
          </w:rPrChange>
        </w:rPr>
        <w:t>2</w:t>
      </w:r>
      <w:r>
        <w:rPr>
          <w:rFonts w:hint="eastAsia" w:ascii="仿宋" w:hAnsi="仿宋" w:eastAsia="仿宋" w:cs="Arial"/>
          <w:color w:val="0000FF"/>
          <w:sz w:val="32"/>
          <w:szCs w:val="32"/>
          <w:rPrChange w:id="70" w:author="Jessi" w:date="2025-03-10T14:53:02Z">
            <w:rPr>
              <w:rFonts w:hint="eastAsia" w:ascii="仿宋" w:hAnsi="仿宋" w:eastAsia="仿宋" w:cs="Arial"/>
              <w:sz w:val="32"/>
              <w:szCs w:val="32"/>
            </w:rPr>
          </w:rPrChange>
        </w:rPr>
        <w:t>）、（</w:t>
      </w:r>
      <w:r>
        <w:rPr>
          <w:rFonts w:ascii="仿宋" w:hAnsi="仿宋" w:eastAsia="仿宋" w:cs="Arial"/>
          <w:color w:val="0000FF"/>
          <w:sz w:val="32"/>
          <w:szCs w:val="32"/>
          <w:rPrChange w:id="71" w:author="Jessi" w:date="2025-03-10T14:53:02Z">
            <w:rPr>
              <w:rFonts w:ascii="仿宋" w:hAnsi="仿宋" w:eastAsia="仿宋" w:cs="Arial"/>
              <w:sz w:val="32"/>
              <w:szCs w:val="32"/>
            </w:rPr>
          </w:rPrChange>
        </w:rPr>
        <w:t>3</w:t>
      </w:r>
      <w:r>
        <w:rPr>
          <w:rFonts w:hint="eastAsia" w:ascii="仿宋" w:hAnsi="仿宋" w:eastAsia="仿宋" w:cs="Arial"/>
          <w:color w:val="0000FF"/>
          <w:sz w:val="32"/>
          <w:szCs w:val="32"/>
          <w:rPrChange w:id="72" w:author="Jessi" w:date="2025-03-10T14:53:02Z">
            <w:rPr>
              <w:rFonts w:hint="eastAsia" w:ascii="仿宋" w:hAnsi="仿宋" w:eastAsia="仿宋" w:cs="Arial"/>
              <w:sz w:val="32"/>
              <w:szCs w:val="32"/>
            </w:rPr>
          </w:rPrChange>
        </w:rPr>
        <w:t>）</w:t>
      </w:r>
      <w:r>
        <w:rPr>
          <w:rFonts w:hint="eastAsia" w:ascii="仿宋" w:hAnsi="仿宋" w:eastAsia="仿宋" w:cs="Arial"/>
          <w:sz w:val="32"/>
          <w:szCs w:val="32"/>
        </w:rPr>
        <w:t>…作序号，对分项中的小项采用</w:t>
      </w:r>
      <w:r>
        <w:rPr>
          <w:rFonts w:hint="eastAsia" w:ascii="仿宋" w:hAnsi="仿宋" w:eastAsia="仿宋" w:cs="Arial"/>
          <w:color w:val="0000FF"/>
          <w:sz w:val="32"/>
          <w:szCs w:val="32"/>
          <w:rPrChange w:id="73" w:author="Jessi" w:date="2025-03-10T14:52:53Z">
            <w:rPr>
              <w:rFonts w:hint="eastAsia" w:ascii="仿宋" w:hAnsi="仿宋" w:eastAsia="仿宋" w:cs="Arial"/>
              <w:sz w:val="32"/>
              <w:szCs w:val="32"/>
            </w:rPr>
          </w:rPrChange>
        </w:rPr>
        <w:t>①、②、③…作序号或数字加半括号</w:t>
      </w:r>
      <w:ins w:id="74" w:author="Jessi" w:date="2025-03-10T14:52:55Z">
        <w:r>
          <w:rPr>
            <w:rFonts w:hint="eastAsia" w:ascii="仿宋" w:hAnsi="仿宋" w:eastAsia="仿宋" w:cs="Arial"/>
            <w:color w:val="0000FF"/>
            <w:sz w:val="32"/>
            <w:szCs w:val="32"/>
            <w:lang w:val="en-US" w:eastAsia="zh-CN"/>
          </w:rPr>
          <w:t>1）</w:t>
        </w:r>
      </w:ins>
      <w:r>
        <w:rPr>
          <w:rFonts w:hint="eastAsia" w:ascii="仿宋" w:hAnsi="仿宋" w:eastAsia="仿宋" w:cs="Arial"/>
          <w:sz w:val="32"/>
          <w:szCs w:val="32"/>
        </w:rPr>
        <w:t>，括号后不再加其他标点。</w:t>
      </w:r>
    </w:p>
    <w:p w14:paraId="16EA0CAB">
      <w:pPr>
        <w:adjustRightInd w:val="0"/>
        <w:snapToGrid w:val="0"/>
        <w:spacing w:line="560" w:lineRule="exact"/>
        <w:ind w:right="-45" w:firstLine="643" w:firstLineChars="200"/>
        <w:rPr>
          <w:rFonts w:hint="eastAsia" w:ascii="仿宋" w:hAnsi="仿宋" w:eastAsia="仿宋" w:cs="Arial"/>
          <w:sz w:val="32"/>
          <w:szCs w:val="32"/>
        </w:rPr>
      </w:pPr>
      <w:r>
        <w:rPr>
          <w:rFonts w:hint="eastAsia" w:ascii="仿宋" w:hAnsi="仿宋" w:eastAsia="仿宋" w:cs="Arial"/>
          <w:b/>
          <w:bCs/>
          <w:sz w:val="32"/>
          <w:szCs w:val="32"/>
        </w:rPr>
        <w:t>第十五条</w:t>
      </w:r>
      <w:r>
        <w:rPr>
          <w:rFonts w:ascii="仿宋" w:hAnsi="仿宋" w:eastAsia="仿宋" w:cs="Arial"/>
          <w:bCs/>
          <w:sz w:val="32"/>
          <w:szCs w:val="32"/>
        </w:rPr>
        <w:t xml:space="preserve"> </w:t>
      </w:r>
      <w:r>
        <w:rPr>
          <w:rFonts w:hint="eastAsia" w:ascii="仿宋" w:hAnsi="仿宋" w:eastAsia="仿宋" w:cs="Arial"/>
          <w:bCs/>
          <w:sz w:val="32"/>
          <w:szCs w:val="32"/>
        </w:rPr>
        <w:t>引用、</w:t>
      </w:r>
      <w:r>
        <w:rPr>
          <w:rFonts w:ascii="仿宋" w:hAnsi="仿宋" w:eastAsia="仿宋" w:cs="Arial"/>
          <w:sz w:val="32"/>
          <w:szCs w:val="32"/>
        </w:rPr>
        <w:t>注释</w:t>
      </w:r>
    </w:p>
    <w:p w14:paraId="2BF4CC39">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毕业论文</w:t>
      </w:r>
      <w:r>
        <w:rPr>
          <w:rFonts w:hint="eastAsia" w:ascii="仿宋" w:hAnsi="仿宋" w:eastAsia="仿宋" w:cs="Arial"/>
          <w:sz w:val="32"/>
          <w:szCs w:val="32"/>
        </w:rPr>
        <w:t>（</w:t>
      </w:r>
      <w:r>
        <w:rPr>
          <w:rFonts w:ascii="仿宋" w:hAnsi="仿宋" w:eastAsia="仿宋" w:cs="Arial"/>
          <w:sz w:val="32"/>
          <w:szCs w:val="32"/>
        </w:rPr>
        <w:t>设计</w:t>
      </w:r>
      <w:r>
        <w:rPr>
          <w:rFonts w:hint="eastAsia" w:ascii="仿宋" w:hAnsi="仿宋" w:eastAsia="仿宋" w:cs="Arial"/>
          <w:sz w:val="32"/>
          <w:szCs w:val="32"/>
        </w:rPr>
        <w:t>）</w:t>
      </w:r>
      <w:r>
        <w:rPr>
          <w:rFonts w:ascii="仿宋" w:hAnsi="仿宋" w:eastAsia="仿宋" w:cs="Arial"/>
          <w:sz w:val="32"/>
          <w:szCs w:val="32"/>
        </w:rPr>
        <w:t>中有个别名词或情况需要解释时，可加注说明，</w:t>
      </w:r>
      <w:r>
        <w:rPr>
          <w:rFonts w:hint="eastAsia" w:ascii="仿宋" w:hAnsi="仿宋" w:eastAsia="仿宋" w:cs="Arial"/>
          <w:sz w:val="32"/>
          <w:szCs w:val="32"/>
        </w:rPr>
        <w:t>用①、②…编号，注释可在</w:t>
      </w:r>
      <w:r>
        <w:rPr>
          <w:rFonts w:hint="eastAsia" w:ascii="仿宋" w:hAnsi="仿宋" w:eastAsia="仿宋" w:cs="Arial"/>
          <w:b/>
          <w:bCs/>
          <w:sz w:val="32"/>
          <w:szCs w:val="32"/>
          <w:rPrChange w:id="75" w:author="Jessi" w:date="2025-03-10T14:53:21Z">
            <w:rPr>
              <w:rFonts w:hint="eastAsia" w:ascii="仿宋" w:hAnsi="仿宋" w:eastAsia="仿宋" w:cs="Arial"/>
              <w:sz w:val="32"/>
              <w:szCs w:val="32"/>
            </w:rPr>
          </w:rPrChange>
        </w:rPr>
        <w:t>页末注</w:t>
      </w:r>
      <w:r>
        <w:rPr>
          <w:rFonts w:hint="eastAsia" w:ascii="仿宋" w:hAnsi="仿宋" w:eastAsia="仿宋" w:cs="Arial"/>
          <w:sz w:val="32"/>
          <w:szCs w:val="32"/>
        </w:rPr>
        <w:t>（将注文放在加注页稿纸的下端）或</w:t>
      </w:r>
      <w:r>
        <w:rPr>
          <w:rFonts w:hint="eastAsia" w:ascii="仿宋" w:hAnsi="仿宋" w:eastAsia="仿宋" w:cs="Arial"/>
          <w:b/>
          <w:bCs/>
          <w:sz w:val="32"/>
          <w:szCs w:val="32"/>
          <w:rPrChange w:id="76" w:author="Jessi" w:date="2025-03-10T14:53:23Z">
            <w:rPr>
              <w:rFonts w:hint="eastAsia" w:ascii="仿宋" w:hAnsi="仿宋" w:eastAsia="仿宋" w:cs="Arial"/>
              <w:sz w:val="32"/>
              <w:szCs w:val="32"/>
            </w:rPr>
          </w:rPrChange>
        </w:rPr>
        <w:t>篇末注</w:t>
      </w:r>
      <w:r>
        <w:rPr>
          <w:rFonts w:hint="eastAsia" w:ascii="仿宋" w:hAnsi="仿宋" w:eastAsia="仿宋" w:cs="Arial"/>
          <w:sz w:val="32"/>
          <w:szCs w:val="32"/>
        </w:rPr>
        <w:t>（将全部注文集中在文章末尾），而不可行中注释（即注文夹在正文中）。采用页末注释时，注释必须与注释符号</w:t>
      </w:r>
      <w:r>
        <w:rPr>
          <w:rFonts w:hint="eastAsia" w:ascii="仿宋" w:hAnsi="仿宋" w:eastAsia="仿宋" w:cs="Arial"/>
          <w:b/>
          <w:bCs/>
          <w:sz w:val="32"/>
          <w:szCs w:val="32"/>
          <w:rPrChange w:id="77" w:author="Jessi" w:date="2025-03-10T14:53:30Z">
            <w:rPr>
              <w:rFonts w:hint="eastAsia" w:ascii="仿宋" w:hAnsi="仿宋" w:eastAsia="仿宋" w:cs="Arial"/>
              <w:sz w:val="32"/>
              <w:szCs w:val="32"/>
            </w:rPr>
          </w:rPrChange>
        </w:rPr>
        <w:t>同页</w:t>
      </w:r>
      <w:r>
        <w:rPr>
          <w:rFonts w:hint="eastAsia" w:ascii="仿宋" w:hAnsi="仿宋" w:eastAsia="仿宋" w:cs="Arial"/>
          <w:sz w:val="32"/>
          <w:szCs w:val="32"/>
        </w:rPr>
        <w:t>。</w:t>
      </w:r>
    </w:p>
    <w:p w14:paraId="694B60D9">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六</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公式</w:t>
      </w:r>
    </w:p>
    <w:p w14:paraId="0BCF633D">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Change w:id="78" w:author="Jessi" w:date="2025-03-10T14:54:18Z">
            <w:rPr>
              <w:rFonts w:ascii="仿宋" w:hAnsi="仿宋" w:eastAsia="仿宋" w:cs="Arial"/>
              <w:sz w:val="32"/>
              <w:szCs w:val="32"/>
            </w:rPr>
          </w:rPrChange>
        </w:rPr>
        <w:t>公式应居中书写</w:t>
      </w:r>
      <w:r>
        <w:rPr>
          <w:rFonts w:ascii="仿宋" w:hAnsi="仿宋" w:eastAsia="仿宋" w:cs="Arial"/>
          <w:sz w:val="32"/>
          <w:szCs w:val="32"/>
        </w:rPr>
        <w:t>，</w:t>
      </w:r>
      <w:r>
        <w:rPr>
          <w:rFonts w:hint="eastAsia" w:ascii="仿宋" w:hAnsi="仿宋" w:eastAsia="仿宋" w:cs="Arial"/>
          <w:sz w:val="32"/>
          <w:szCs w:val="32"/>
        </w:rPr>
        <w:t>公式的编号用圆括号</w:t>
      </w:r>
      <w:ins w:id="79" w:author="Jessi" w:date="2025-03-10T14:54:23Z">
        <w:r>
          <w:rPr>
            <w:rFonts w:hint="eastAsia" w:ascii="仿宋" w:hAnsi="仿宋" w:eastAsia="仿宋" w:cs="Arial"/>
            <w:sz w:val="32"/>
            <w:szCs w:val="32"/>
            <w:lang w:val="en-US" w:eastAsia="zh-CN"/>
          </w:rPr>
          <w:t xml:space="preserve">xf </w:t>
        </w:r>
      </w:ins>
      <w:ins w:id="80" w:author="Jessi" w:date="2025-03-10T14:54:24Z">
        <w:r>
          <w:rPr>
            <w:rFonts w:hint="eastAsia" w:ascii="仿宋" w:hAnsi="仿宋" w:eastAsia="仿宋" w:cs="Arial"/>
            <w:sz w:val="32"/>
            <w:szCs w:val="32"/>
            <w:lang w:val="en-US" w:eastAsia="zh-CN"/>
          </w:rPr>
          <w:t xml:space="preserve">  </w:t>
        </w:r>
      </w:ins>
      <w:ins w:id="81" w:author="Jessi" w:date="2025-03-10T14:54:26Z">
        <w:r>
          <w:rPr>
            <w:rFonts w:hint="eastAsia" w:ascii="仿宋" w:hAnsi="仿宋" w:eastAsia="仿宋" w:cs="Arial"/>
            <w:sz w:val="32"/>
            <w:szCs w:val="32"/>
            <w:lang w:val="en-US" w:eastAsia="zh-CN"/>
          </w:rPr>
          <w:t>（1）</w:t>
        </w:r>
      </w:ins>
      <w:r>
        <w:rPr>
          <w:rFonts w:hint="eastAsia" w:ascii="仿宋" w:hAnsi="仿宋" w:eastAsia="仿宋" w:cs="Arial"/>
          <w:sz w:val="32"/>
          <w:szCs w:val="32"/>
        </w:rPr>
        <w:t>括起放在公式</w:t>
      </w:r>
      <w:r>
        <w:rPr>
          <w:rFonts w:hint="eastAsia" w:ascii="仿宋" w:hAnsi="仿宋" w:eastAsia="仿宋" w:cs="Arial"/>
          <w:b/>
          <w:bCs/>
          <w:sz w:val="32"/>
          <w:szCs w:val="32"/>
          <w:rPrChange w:id="82" w:author="Jessi" w:date="2025-03-10T14:53:54Z">
            <w:rPr>
              <w:rFonts w:hint="eastAsia" w:ascii="仿宋" w:hAnsi="仿宋" w:eastAsia="仿宋" w:cs="Arial"/>
              <w:sz w:val="32"/>
              <w:szCs w:val="32"/>
            </w:rPr>
          </w:rPrChange>
        </w:rPr>
        <w:t>右边行末</w:t>
      </w:r>
      <w:r>
        <w:rPr>
          <w:rFonts w:hint="eastAsia" w:ascii="仿宋" w:hAnsi="仿宋" w:eastAsia="仿宋" w:cs="Arial"/>
          <w:sz w:val="32"/>
          <w:szCs w:val="32"/>
        </w:rPr>
        <w:t>，在公式和编号之间</w:t>
      </w:r>
      <w:r>
        <w:rPr>
          <w:rFonts w:hint="eastAsia" w:ascii="仿宋" w:hAnsi="仿宋" w:eastAsia="仿宋" w:cs="Arial"/>
          <w:b/>
          <w:bCs/>
          <w:sz w:val="32"/>
          <w:szCs w:val="32"/>
          <w:rPrChange w:id="83" w:author="Jessi" w:date="2025-03-10T14:54:04Z">
            <w:rPr>
              <w:rFonts w:hint="eastAsia" w:ascii="仿宋" w:hAnsi="仿宋" w:eastAsia="仿宋" w:cs="Arial"/>
              <w:sz w:val="32"/>
              <w:szCs w:val="32"/>
            </w:rPr>
          </w:rPrChange>
        </w:rPr>
        <w:t>不加虚线</w:t>
      </w:r>
      <w:r>
        <w:rPr>
          <w:rFonts w:hint="eastAsia" w:ascii="仿宋" w:hAnsi="仿宋" w:eastAsia="仿宋" w:cs="Arial"/>
          <w:sz w:val="32"/>
          <w:szCs w:val="32"/>
        </w:rPr>
        <w:t>，公式采用</w:t>
      </w:r>
      <w:r>
        <w:rPr>
          <w:rFonts w:hint="eastAsia" w:ascii="仿宋" w:hAnsi="仿宋" w:eastAsia="仿宋" w:cs="Arial"/>
          <w:color w:val="0000FF"/>
          <w:sz w:val="32"/>
          <w:szCs w:val="32"/>
          <w:rPrChange w:id="84" w:author="Jessi" w:date="2025-03-10T14:54:15Z">
            <w:rPr>
              <w:rFonts w:hint="eastAsia" w:ascii="仿宋" w:hAnsi="仿宋" w:eastAsia="仿宋" w:cs="Arial"/>
              <w:sz w:val="32"/>
              <w:szCs w:val="32"/>
            </w:rPr>
          </w:rPrChange>
        </w:rPr>
        <w:t>逐章编序</w:t>
      </w:r>
      <w:r>
        <w:rPr>
          <w:rFonts w:hint="eastAsia" w:ascii="仿宋" w:hAnsi="仿宋" w:eastAsia="仿宋" w:cs="Arial"/>
          <w:sz w:val="32"/>
          <w:szCs w:val="32"/>
        </w:rPr>
        <w:t>，公式序号必须连续，不得重复或跳缺。</w:t>
      </w:r>
    </w:p>
    <w:p w14:paraId="2E1EDF0C">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七</w:t>
      </w:r>
      <w:r>
        <w:rPr>
          <w:rFonts w:ascii="仿宋" w:hAnsi="仿宋" w:eastAsia="仿宋" w:cs="Arial"/>
          <w:b/>
          <w:bCs/>
          <w:sz w:val="32"/>
          <w:szCs w:val="32"/>
        </w:rPr>
        <w:t xml:space="preserve">条 </w:t>
      </w:r>
      <w:r>
        <w:rPr>
          <w:rFonts w:ascii="仿宋" w:hAnsi="仿宋" w:eastAsia="仿宋" w:cs="Arial"/>
          <w:sz w:val="32"/>
          <w:szCs w:val="32"/>
        </w:rPr>
        <w:t>表格</w:t>
      </w:r>
    </w:p>
    <w:p w14:paraId="715F9890">
      <w:pPr>
        <w:adjustRightInd w:val="0"/>
        <w:snapToGrid w:val="0"/>
        <w:spacing w:line="560" w:lineRule="exact"/>
        <w:ind w:right="-45" w:firstLine="640" w:firstLineChars="200"/>
        <w:rPr>
          <w:rFonts w:hint="eastAsia" w:ascii="仿宋" w:hAnsi="仿宋" w:eastAsia="仿宋" w:cs="Arial"/>
          <w:sz w:val="32"/>
          <w:szCs w:val="32"/>
        </w:rPr>
      </w:pPr>
      <w:r>
        <w:rPr>
          <w:rFonts w:ascii="仿宋" w:hAnsi="仿宋" w:eastAsia="仿宋" w:cs="Arial"/>
          <w:sz w:val="32"/>
          <w:szCs w:val="32"/>
        </w:rPr>
        <w:t>每个表格应有表序和表题，表序和表题应写在表格</w:t>
      </w:r>
      <w:r>
        <w:rPr>
          <w:rFonts w:ascii="仿宋" w:hAnsi="仿宋" w:eastAsia="仿宋" w:cs="Arial"/>
          <w:color w:val="0000FF"/>
          <w:sz w:val="32"/>
          <w:szCs w:val="32"/>
          <w:rPrChange w:id="85" w:author="Jessi" w:date="2025-03-10T14:55:08Z">
            <w:rPr>
              <w:rFonts w:ascii="仿宋" w:hAnsi="仿宋" w:eastAsia="仿宋" w:cs="Arial"/>
              <w:sz w:val="32"/>
              <w:szCs w:val="32"/>
            </w:rPr>
          </w:rPrChange>
        </w:rPr>
        <w:t>上</w:t>
      </w:r>
      <w:r>
        <w:rPr>
          <w:rFonts w:hint="eastAsia" w:ascii="仿宋" w:hAnsi="仿宋" w:eastAsia="仿宋" w:cs="Arial"/>
          <w:color w:val="0000FF"/>
          <w:sz w:val="32"/>
          <w:szCs w:val="32"/>
          <w:rPrChange w:id="86" w:author="Jessi" w:date="2025-03-10T14:55:08Z">
            <w:rPr>
              <w:rFonts w:hint="eastAsia" w:ascii="仿宋" w:hAnsi="仿宋" w:eastAsia="仿宋" w:cs="Arial"/>
              <w:sz w:val="32"/>
              <w:szCs w:val="32"/>
            </w:rPr>
          </w:rPrChange>
        </w:rPr>
        <w:t>方</w:t>
      </w:r>
      <w:r>
        <w:rPr>
          <w:rFonts w:hint="eastAsia" w:ascii="仿宋" w:hAnsi="仿宋" w:eastAsia="仿宋" w:cs="Arial"/>
          <w:sz w:val="32"/>
          <w:szCs w:val="32"/>
        </w:rPr>
        <w:t>居</w:t>
      </w:r>
      <w:r>
        <w:rPr>
          <w:rFonts w:ascii="仿宋" w:hAnsi="仿宋" w:eastAsia="仿宋" w:cs="Arial"/>
          <w:sz w:val="32"/>
          <w:szCs w:val="32"/>
        </w:rPr>
        <w:t>中</w:t>
      </w:r>
      <w:r>
        <w:rPr>
          <w:rFonts w:hint="eastAsia" w:ascii="仿宋" w:hAnsi="仿宋" w:eastAsia="仿宋" w:cs="Arial"/>
          <w:sz w:val="32"/>
          <w:szCs w:val="32"/>
        </w:rPr>
        <w:t>处</w:t>
      </w:r>
      <w:r>
        <w:rPr>
          <w:rFonts w:ascii="仿宋" w:hAnsi="仿宋" w:eastAsia="仿宋" w:cs="Arial"/>
          <w:sz w:val="32"/>
          <w:szCs w:val="32"/>
        </w:rPr>
        <w:t>，表序后空一格书写表题。</w:t>
      </w:r>
      <w:r>
        <w:rPr>
          <w:rFonts w:hint="eastAsia" w:ascii="仿宋" w:hAnsi="仿宋" w:eastAsia="仿宋" w:cs="Arial"/>
          <w:sz w:val="32"/>
          <w:szCs w:val="32"/>
        </w:rPr>
        <w:t>全文的表格采用</w:t>
      </w:r>
      <w:r>
        <w:rPr>
          <w:rFonts w:hint="eastAsia" w:ascii="仿宋" w:hAnsi="仿宋" w:eastAsia="仿宋" w:cs="Arial"/>
          <w:color w:val="0000FF"/>
          <w:sz w:val="32"/>
          <w:szCs w:val="32"/>
          <w:rPrChange w:id="87" w:author="Jessi" w:date="2025-03-10T14:55:15Z">
            <w:rPr>
              <w:rFonts w:hint="eastAsia" w:ascii="仿宋" w:hAnsi="仿宋" w:eastAsia="仿宋" w:cs="Arial"/>
              <w:sz w:val="32"/>
              <w:szCs w:val="32"/>
            </w:rPr>
          </w:rPrChange>
        </w:rPr>
        <w:t>逐章编序</w:t>
      </w:r>
      <w:r>
        <w:rPr>
          <w:rFonts w:hint="eastAsia" w:ascii="仿宋" w:hAnsi="仿宋" w:eastAsia="仿宋" w:cs="Arial"/>
          <w:sz w:val="32"/>
          <w:szCs w:val="32"/>
        </w:rPr>
        <w:t>，表序必须连续。</w:t>
      </w:r>
    </w:p>
    <w:p w14:paraId="7B6CB7E8">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八</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插图</w:t>
      </w:r>
    </w:p>
    <w:p w14:paraId="16BD68E4">
      <w:pPr>
        <w:adjustRightInd w:val="0"/>
        <w:snapToGrid w:val="0"/>
        <w:spacing w:line="560" w:lineRule="exact"/>
        <w:ind w:right="-45" w:firstLine="640" w:firstLineChars="200"/>
        <w:rPr>
          <w:ins w:id="88" w:author="Jessi" w:date="2025-03-10T14:55:36Z"/>
          <w:rFonts w:ascii="仿宋" w:hAnsi="仿宋" w:eastAsia="仿宋" w:cs="Arial"/>
          <w:sz w:val="32"/>
          <w:szCs w:val="32"/>
        </w:rPr>
      </w:pPr>
      <w:r>
        <w:rPr>
          <w:rFonts w:ascii="仿宋" w:hAnsi="仿宋" w:eastAsia="仿宋" w:cs="Arial"/>
          <w:sz w:val="32"/>
          <w:szCs w:val="32"/>
        </w:rPr>
        <w:t>毕业</w:t>
      </w:r>
      <w:r>
        <w:rPr>
          <w:rFonts w:hint="eastAsia" w:ascii="仿宋" w:hAnsi="仿宋" w:eastAsia="仿宋" w:cs="Arial"/>
          <w:sz w:val="32"/>
          <w:szCs w:val="32"/>
        </w:rPr>
        <w:t>论文（</w:t>
      </w:r>
      <w:r>
        <w:rPr>
          <w:rFonts w:ascii="仿宋" w:hAnsi="仿宋" w:eastAsia="仿宋" w:cs="Arial"/>
          <w:sz w:val="32"/>
          <w:szCs w:val="32"/>
        </w:rPr>
        <w:t>设计</w:t>
      </w:r>
      <w:r>
        <w:rPr>
          <w:rFonts w:hint="eastAsia" w:ascii="仿宋" w:hAnsi="仿宋" w:eastAsia="仿宋" w:cs="Arial"/>
          <w:sz w:val="32"/>
          <w:szCs w:val="32"/>
        </w:rPr>
        <w:t>）正文中的</w:t>
      </w:r>
      <w:r>
        <w:rPr>
          <w:rFonts w:ascii="仿宋" w:hAnsi="仿宋" w:eastAsia="仿宋" w:cs="Arial"/>
          <w:sz w:val="32"/>
          <w:szCs w:val="32"/>
        </w:rPr>
        <w:t>插图必须精心制作，线条要匀称，图面要整洁美观。</w:t>
      </w:r>
    </w:p>
    <w:p w14:paraId="0099BB82">
      <w:pPr>
        <w:adjustRightInd w:val="0"/>
        <w:snapToGrid w:val="0"/>
        <w:spacing w:line="560" w:lineRule="exact"/>
        <w:ind w:right="-45" w:firstLine="640" w:firstLineChars="200"/>
        <w:rPr>
          <w:ins w:id="89" w:author="Jessi" w:date="2025-03-10T14:55:44Z"/>
          <w:rFonts w:hint="eastAsia" w:ascii="仿宋" w:hAnsi="仿宋" w:eastAsia="仿宋" w:cs="Arial"/>
          <w:sz w:val="32"/>
          <w:szCs w:val="32"/>
        </w:rPr>
      </w:pPr>
      <w:r>
        <w:rPr>
          <w:rFonts w:ascii="仿宋" w:hAnsi="仿宋" w:eastAsia="仿宋" w:cs="Arial"/>
          <w:sz w:val="32"/>
          <w:szCs w:val="32"/>
        </w:rPr>
        <w:t>每幅插图应有图序和图题，图序和图题应放在图位下方居中处。图应在描图纸或在洁白纸上用墨线绘成，</w:t>
      </w:r>
      <w:r>
        <w:rPr>
          <w:rFonts w:hint="eastAsia" w:ascii="仿宋" w:hAnsi="仿宋" w:eastAsia="仿宋" w:cs="Arial"/>
          <w:sz w:val="32"/>
          <w:szCs w:val="32"/>
        </w:rPr>
        <w:t>或用计算机绘图，电气图或机械图应符合相应的国家标准要求。</w:t>
      </w:r>
    </w:p>
    <w:p w14:paraId="703E43C6">
      <w:pPr>
        <w:adjustRightInd w:val="0"/>
        <w:snapToGrid w:val="0"/>
        <w:spacing w:line="560" w:lineRule="exact"/>
        <w:ind w:right="-45" w:firstLine="640" w:firstLineChars="200"/>
        <w:rPr>
          <w:ins w:id="90" w:author="Jessi" w:date="2025-03-10T14:55:53Z"/>
          <w:rFonts w:hint="eastAsia" w:ascii="仿宋" w:hAnsi="仿宋" w:eastAsia="仿宋" w:cs="Arial"/>
          <w:sz w:val="32"/>
          <w:szCs w:val="32"/>
        </w:rPr>
      </w:pPr>
      <w:r>
        <w:rPr>
          <w:rFonts w:hint="eastAsia" w:ascii="仿宋" w:hAnsi="仿宋" w:eastAsia="仿宋" w:cs="Arial"/>
          <w:sz w:val="32"/>
          <w:szCs w:val="32"/>
        </w:rPr>
        <w:t>坐标图：横纵坐标必须标注量、单位，坐标名置于图的下方居中。</w:t>
      </w:r>
    </w:p>
    <w:p w14:paraId="14D83931">
      <w:pPr>
        <w:adjustRightInd w:val="0"/>
        <w:snapToGrid w:val="0"/>
        <w:spacing w:line="560" w:lineRule="exact"/>
        <w:ind w:right="-45" w:firstLine="640" w:firstLineChars="200"/>
        <w:rPr>
          <w:rFonts w:hint="eastAsia" w:ascii="仿宋" w:hAnsi="仿宋" w:eastAsia="仿宋" w:cs="Arial"/>
          <w:sz w:val="32"/>
          <w:szCs w:val="32"/>
        </w:rPr>
      </w:pPr>
      <w:r>
        <w:rPr>
          <w:rFonts w:hint="eastAsia" w:ascii="仿宋" w:hAnsi="仿宋" w:eastAsia="仿宋" w:cs="Arial"/>
          <w:sz w:val="32"/>
          <w:szCs w:val="32"/>
        </w:rPr>
        <w:t>全文的插图采用</w:t>
      </w:r>
      <w:r>
        <w:rPr>
          <w:rFonts w:hint="eastAsia" w:ascii="仿宋" w:hAnsi="仿宋" w:eastAsia="仿宋" w:cs="Arial"/>
          <w:color w:val="0000FF"/>
          <w:sz w:val="32"/>
          <w:szCs w:val="32"/>
          <w:rPrChange w:id="91" w:author="Jessi" w:date="2025-03-10T14:55:57Z">
            <w:rPr>
              <w:rFonts w:hint="eastAsia" w:ascii="仿宋" w:hAnsi="仿宋" w:eastAsia="仿宋" w:cs="Arial"/>
              <w:sz w:val="32"/>
              <w:szCs w:val="32"/>
            </w:rPr>
          </w:rPrChange>
        </w:rPr>
        <w:t>逐章编序</w:t>
      </w:r>
      <w:r>
        <w:rPr>
          <w:rFonts w:hint="eastAsia" w:ascii="仿宋" w:hAnsi="仿宋" w:eastAsia="仿宋" w:cs="Arial"/>
          <w:sz w:val="32"/>
          <w:szCs w:val="32"/>
        </w:rPr>
        <w:t>，图序必须连续。</w:t>
      </w:r>
    </w:p>
    <w:p w14:paraId="4616D4A8">
      <w:pPr>
        <w:adjustRightInd w:val="0"/>
        <w:snapToGrid w:val="0"/>
        <w:spacing w:line="560" w:lineRule="exact"/>
        <w:ind w:right="-45" w:firstLine="643" w:firstLineChars="200"/>
        <w:rPr>
          <w:rFonts w:hint="eastAsia" w:ascii="仿宋" w:hAnsi="仿宋" w:eastAsia="仿宋" w:cs="Arial"/>
          <w:sz w:val="32"/>
          <w:szCs w:val="32"/>
        </w:rPr>
      </w:pPr>
      <w:r>
        <w:rPr>
          <w:rFonts w:ascii="仿宋" w:hAnsi="仿宋" w:eastAsia="仿宋" w:cs="Arial"/>
          <w:b/>
          <w:bCs/>
          <w:sz w:val="32"/>
          <w:szCs w:val="32"/>
        </w:rPr>
        <w:t>第十</w:t>
      </w:r>
      <w:r>
        <w:rPr>
          <w:rFonts w:hint="eastAsia" w:ascii="仿宋" w:hAnsi="仿宋" w:eastAsia="仿宋" w:cs="Arial"/>
          <w:b/>
          <w:bCs/>
          <w:sz w:val="32"/>
          <w:szCs w:val="32"/>
        </w:rPr>
        <w:t>九</w:t>
      </w:r>
      <w:r>
        <w:rPr>
          <w:rFonts w:ascii="仿宋" w:hAnsi="仿宋" w:eastAsia="仿宋" w:cs="Arial"/>
          <w:b/>
          <w:bCs/>
          <w:sz w:val="32"/>
          <w:szCs w:val="32"/>
        </w:rPr>
        <w:t>条</w:t>
      </w:r>
      <w:r>
        <w:rPr>
          <w:rFonts w:ascii="仿宋" w:hAnsi="仿宋" w:eastAsia="仿宋" w:cs="Arial"/>
          <w:bCs/>
          <w:sz w:val="32"/>
          <w:szCs w:val="32"/>
        </w:rPr>
        <w:t xml:space="preserve"> </w:t>
      </w:r>
      <w:r>
        <w:rPr>
          <w:rFonts w:ascii="仿宋" w:hAnsi="仿宋" w:eastAsia="仿宋" w:cs="Arial"/>
          <w:sz w:val="32"/>
          <w:szCs w:val="32"/>
        </w:rPr>
        <w:t>参考文献</w:t>
      </w:r>
    </w:p>
    <w:p w14:paraId="74E91249">
      <w:pPr>
        <w:adjustRightInd w:val="0"/>
        <w:snapToGrid w:val="0"/>
        <w:spacing w:line="560" w:lineRule="exact"/>
        <w:ind w:right="-45" w:firstLine="640" w:firstLineChars="200"/>
        <w:rPr>
          <w:rFonts w:hint="eastAsia" w:ascii="仿宋" w:hAnsi="仿宋" w:eastAsia="仿宋" w:cs="Arial"/>
          <w:sz w:val="32"/>
          <w:szCs w:val="32"/>
        </w:rPr>
      </w:pPr>
      <w:r>
        <w:rPr>
          <w:rFonts w:hint="eastAsia" w:ascii="仿宋" w:hAnsi="仿宋" w:eastAsia="仿宋" w:cs="Arial"/>
          <w:sz w:val="32"/>
          <w:szCs w:val="32"/>
        </w:rPr>
        <w:t>参考文献一律放在文后，</w:t>
      </w:r>
      <w:r>
        <w:rPr>
          <w:rFonts w:hint="eastAsia" w:ascii="仿宋" w:hAnsi="仿宋" w:eastAsia="仿宋" w:cs="Arial"/>
          <w:color w:val="0000FF"/>
          <w:sz w:val="32"/>
          <w:szCs w:val="32"/>
          <w:rPrChange w:id="92" w:author="Jessi" w:date="2025-03-10T14:56:04Z">
            <w:rPr>
              <w:rFonts w:hint="eastAsia" w:ascii="仿宋" w:hAnsi="仿宋" w:eastAsia="仿宋" w:cs="Arial"/>
              <w:sz w:val="32"/>
              <w:szCs w:val="32"/>
            </w:rPr>
          </w:rPrChange>
        </w:rPr>
        <w:t>书写格式按</w:t>
      </w:r>
      <w:r>
        <w:rPr>
          <w:rFonts w:ascii="仿宋" w:hAnsi="仿宋" w:eastAsia="仿宋" w:cs="Arial"/>
          <w:color w:val="0000FF"/>
          <w:sz w:val="32"/>
          <w:szCs w:val="32"/>
          <w:rPrChange w:id="93" w:author="Jessi" w:date="2025-03-10T14:56:04Z">
            <w:rPr>
              <w:rFonts w:ascii="仿宋" w:hAnsi="仿宋" w:eastAsia="仿宋" w:cs="Arial"/>
              <w:sz w:val="32"/>
              <w:szCs w:val="32"/>
            </w:rPr>
          </w:rPrChange>
        </w:rPr>
        <w:t>国家标准GB</w:t>
      </w:r>
      <w:r>
        <w:rPr>
          <w:rFonts w:hint="eastAsia" w:ascii="仿宋" w:hAnsi="仿宋" w:eastAsia="仿宋" w:cs="Arial"/>
          <w:color w:val="0000FF"/>
          <w:sz w:val="32"/>
          <w:szCs w:val="32"/>
          <w:rPrChange w:id="94" w:author="Jessi" w:date="2025-03-10T14:56:04Z">
            <w:rPr>
              <w:rFonts w:hint="eastAsia" w:ascii="仿宋" w:hAnsi="仿宋" w:eastAsia="仿宋" w:cs="Arial"/>
              <w:sz w:val="32"/>
              <w:szCs w:val="32"/>
            </w:rPr>
          </w:rPrChange>
        </w:rPr>
        <w:t xml:space="preserve">/T </w:t>
      </w:r>
      <w:r>
        <w:rPr>
          <w:rFonts w:ascii="仿宋" w:hAnsi="仿宋" w:eastAsia="仿宋" w:cs="Arial"/>
          <w:color w:val="0000FF"/>
          <w:sz w:val="32"/>
          <w:szCs w:val="32"/>
          <w:rPrChange w:id="95" w:author="Jessi" w:date="2025-03-10T14:56:04Z">
            <w:rPr>
              <w:rFonts w:ascii="仿宋" w:hAnsi="仿宋" w:eastAsia="仿宋" w:cs="Arial"/>
              <w:sz w:val="32"/>
              <w:szCs w:val="32"/>
            </w:rPr>
          </w:rPrChange>
        </w:rPr>
        <w:t>7714－20</w:t>
      </w:r>
      <w:r>
        <w:rPr>
          <w:rFonts w:hint="eastAsia" w:ascii="仿宋" w:hAnsi="仿宋" w:eastAsia="仿宋" w:cs="Arial"/>
          <w:color w:val="0000FF"/>
          <w:sz w:val="32"/>
          <w:szCs w:val="32"/>
          <w:rPrChange w:id="96" w:author="Jessi" w:date="2025-03-10T14:56:04Z">
            <w:rPr>
              <w:rFonts w:hint="eastAsia" w:ascii="仿宋" w:hAnsi="仿宋" w:eastAsia="仿宋" w:cs="Arial"/>
              <w:sz w:val="32"/>
              <w:szCs w:val="32"/>
            </w:rPr>
          </w:rPrChange>
        </w:rPr>
        <w:t>1</w:t>
      </w:r>
      <w:r>
        <w:rPr>
          <w:rFonts w:ascii="仿宋" w:hAnsi="仿宋" w:eastAsia="仿宋" w:cs="Arial"/>
          <w:color w:val="0000FF"/>
          <w:sz w:val="32"/>
          <w:szCs w:val="32"/>
          <w:rPrChange w:id="97" w:author="Jessi" w:date="2025-03-10T14:56:04Z">
            <w:rPr>
              <w:rFonts w:ascii="仿宋" w:hAnsi="仿宋" w:eastAsia="仿宋" w:cs="Arial"/>
              <w:sz w:val="32"/>
              <w:szCs w:val="32"/>
            </w:rPr>
          </w:rPrChange>
        </w:rPr>
        <w:t>5规定</w:t>
      </w:r>
      <w:r>
        <w:rPr>
          <w:rFonts w:hint="eastAsia" w:ascii="仿宋" w:hAnsi="仿宋" w:eastAsia="仿宋" w:cs="Arial"/>
          <w:sz w:val="32"/>
          <w:szCs w:val="32"/>
        </w:rPr>
        <w:t>。参考文献按文中出现的</w:t>
      </w:r>
      <w:r>
        <w:rPr>
          <w:rFonts w:hint="eastAsia" w:ascii="仿宋" w:hAnsi="仿宋" w:eastAsia="仿宋" w:cs="Arial"/>
          <w:b/>
          <w:bCs/>
          <w:sz w:val="32"/>
          <w:szCs w:val="32"/>
          <w:rPrChange w:id="98" w:author="Jessi" w:date="2025-03-10T16:03:42Z">
            <w:rPr>
              <w:rFonts w:hint="eastAsia" w:ascii="仿宋" w:hAnsi="仿宋" w:eastAsia="仿宋" w:cs="Arial"/>
              <w:sz w:val="32"/>
              <w:szCs w:val="32"/>
            </w:rPr>
          </w:rPrChange>
        </w:rPr>
        <w:t>先后统一</w:t>
      </w:r>
      <w:r>
        <w:rPr>
          <w:rFonts w:hint="eastAsia" w:ascii="仿宋" w:hAnsi="仿宋" w:eastAsia="仿宋" w:cs="Arial"/>
          <w:sz w:val="32"/>
          <w:szCs w:val="32"/>
        </w:rPr>
        <w:t>用阿拉伯数字进行自然编号，</w:t>
      </w:r>
      <w:r>
        <w:rPr>
          <w:rFonts w:ascii="仿宋" w:hAnsi="仿宋" w:eastAsia="仿宋" w:cs="Arial"/>
          <w:sz w:val="32"/>
          <w:szCs w:val="32"/>
        </w:rPr>
        <w:t>序码用</w:t>
      </w:r>
      <w:r>
        <w:rPr>
          <w:rFonts w:ascii="仿宋" w:hAnsi="仿宋" w:eastAsia="仿宋" w:cs="Arial"/>
          <w:b/>
          <w:bCs/>
          <w:sz w:val="32"/>
          <w:szCs w:val="32"/>
          <w:rPrChange w:id="99" w:author="Jessi" w:date="2025-03-10T14:56:08Z">
            <w:rPr>
              <w:rFonts w:ascii="仿宋" w:hAnsi="仿宋" w:eastAsia="仿宋" w:cs="Arial"/>
              <w:sz w:val="32"/>
              <w:szCs w:val="32"/>
            </w:rPr>
          </w:rPrChange>
        </w:rPr>
        <w:t>方括号</w:t>
      </w:r>
      <w:r>
        <w:rPr>
          <w:rFonts w:ascii="仿宋" w:hAnsi="仿宋" w:eastAsia="仿宋" w:cs="Arial"/>
          <w:sz w:val="32"/>
          <w:szCs w:val="32"/>
        </w:rPr>
        <w:t>括起</w:t>
      </w:r>
      <w:r>
        <w:rPr>
          <w:rFonts w:hint="eastAsia" w:ascii="仿宋" w:hAnsi="仿宋" w:eastAsia="仿宋" w:cs="Arial"/>
          <w:sz w:val="32"/>
          <w:szCs w:val="32"/>
        </w:rPr>
        <w:t>。</w:t>
      </w:r>
    </w:p>
    <w:p w14:paraId="2C6F71E2">
      <w:pPr>
        <w:adjustRightInd w:val="0"/>
        <w:snapToGrid w:val="0"/>
        <w:spacing w:line="560" w:lineRule="exact"/>
        <w:jc w:val="center"/>
        <w:rPr>
          <w:rFonts w:hint="eastAsia"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附则</w:t>
      </w:r>
    </w:p>
    <w:p w14:paraId="4A70AC37">
      <w:pPr>
        <w:pStyle w:val="10"/>
        <w:spacing w:before="0" w:beforeAutospacing="0" w:after="0" w:afterAutospacing="0" w:line="560" w:lineRule="exact"/>
        <w:ind w:firstLine="643" w:firstLineChars="200"/>
        <w:rPr>
          <w:rFonts w:hint="eastAsia" w:ascii="仿宋" w:hAnsi="仿宋" w:eastAsia="仿宋" w:cs="Arial"/>
          <w:color w:val="auto"/>
          <w:sz w:val="32"/>
          <w:szCs w:val="32"/>
        </w:rPr>
      </w:pPr>
      <w:r>
        <w:rPr>
          <w:rFonts w:hint="eastAsia" w:ascii="仿宋" w:hAnsi="仿宋" w:eastAsia="仿宋" w:cs="Arial"/>
          <w:b/>
          <w:bCs/>
          <w:color w:val="auto"/>
          <w:sz w:val="32"/>
          <w:szCs w:val="32"/>
        </w:rPr>
        <w:t>第二十条</w:t>
      </w:r>
      <w:r>
        <w:rPr>
          <w:rFonts w:ascii="仿宋" w:hAnsi="仿宋" w:eastAsia="仿宋" w:cs="Arial"/>
          <w:bCs/>
          <w:color w:val="auto"/>
          <w:sz w:val="32"/>
          <w:szCs w:val="32"/>
        </w:rPr>
        <w:t xml:space="preserve"> </w:t>
      </w:r>
      <w:r>
        <w:rPr>
          <w:rFonts w:hint="eastAsia" w:ascii="仿宋" w:hAnsi="仿宋" w:eastAsia="仿宋" w:cs="Arial"/>
          <w:color w:val="auto"/>
          <w:sz w:val="32"/>
          <w:szCs w:val="32"/>
        </w:rPr>
        <w:t>各学院可参照以上要求根据专业特点制订各自的撰写规范（封面、声明、中英文摘要、页眉页脚除外），</w:t>
      </w:r>
      <w:r>
        <w:rPr>
          <w:rFonts w:ascii="仿宋" w:hAnsi="仿宋" w:eastAsia="仿宋" w:cs="Arial"/>
          <w:color w:val="auto"/>
          <w:sz w:val="32"/>
          <w:szCs w:val="32"/>
        </w:rPr>
        <w:t>报教务处备案。</w:t>
      </w:r>
    </w:p>
    <w:sectPr>
      <w:headerReference r:id="rId3" w:type="default"/>
      <w:footerReference r:id="rId4" w:type="default"/>
      <w:pgSz w:w="11906" w:h="16838"/>
      <w:pgMar w:top="1247" w:right="1588" w:bottom="936" w:left="1418" w:header="851" w:footer="907"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83A08958-FDD4-44D1-89AC-EAF531BE5AC0}"/>
  </w:font>
  <w:font w:name="黑体">
    <w:panose1 w:val="02010609060101010101"/>
    <w:charset w:val="86"/>
    <w:family w:val="auto"/>
    <w:pitch w:val="default"/>
    <w:sig w:usb0="800002BF" w:usb1="38CF7CFA" w:usb2="00000016" w:usb3="00000000" w:csb0="00040001" w:csb1="00000000"/>
    <w:embedRegular r:id="rId2" w:fontKey="{E10D2C29-E30B-4A93-AA8B-86B2DAC315D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3" w:fontKey="{2F0ADCD7-5444-4155-A608-383D0E0338CA}"/>
  </w:font>
  <w:font w:name="方正舒体">
    <w:panose1 w:val="02010601030101010101"/>
    <w:charset w:val="86"/>
    <w:family w:val="auto"/>
    <w:pitch w:val="default"/>
    <w:sig w:usb0="00000003" w:usb1="080E0000" w:usb2="00000000" w:usb3="00000000" w:csb0="00040000" w:csb1="00000000"/>
  </w:font>
  <w:font w:name="方正小标宋简体">
    <w:panose1 w:val="02000000000000000000"/>
    <w:charset w:val="86"/>
    <w:family w:val="auto"/>
    <w:pitch w:val="default"/>
    <w:sig w:usb0="00000001" w:usb1="08000000" w:usb2="00000000" w:usb3="00000000" w:csb0="00040000" w:csb1="00000000"/>
    <w:embedRegular r:id="rId4" w:fontKey="{C3D4E309-A1B5-41BC-8EB1-EA223AB25572}"/>
  </w:font>
  <w:font w:name="仿宋">
    <w:panose1 w:val="02010609060101010101"/>
    <w:charset w:val="86"/>
    <w:family w:val="modern"/>
    <w:pitch w:val="default"/>
    <w:sig w:usb0="800002BF" w:usb1="38CF7CFA" w:usb2="00000016" w:usb3="00000000" w:csb0="00040001" w:csb1="00000000"/>
    <w:embedRegular r:id="rId5" w:fontKey="{A40CBD29-9D00-42A5-BB09-F301393EEB83}"/>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06CEA3">
    <w:pPr>
      <w:pStyle w:val="7"/>
      <w:jc w:val="center"/>
      <w:rPr>
        <w:rFonts w:hint="eastAsia" w:asciiTheme="minorEastAsia" w:hAnsiTheme="minorEastAsia"/>
        <w:sz w:val="21"/>
        <w:szCs w:val="21"/>
      </w:rPr>
    </w:pPr>
    <w:r>
      <w:rPr>
        <w:rFonts w:hint="eastAsia" w:asciiTheme="minorEastAsia" w:hAnsiTheme="minorEastAsia"/>
        <w:sz w:val="21"/>
        <w:szCs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31445"/>
              <wp:effectExtent l="0" t="0" r="10795" b="12700"/>
              <wp:wrapNone/>
              <wp:docPr id="2" name="文本框 45"/>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wps:spPr>
                    <wps:txbx>
                      <w:txbxContent>
                        <w:p w14:paraId="7F6033F6">
                          <w:pPr>
                            <w:snapToGrid w:val="0"/>
                            <w:rPr>
                              <w:sz w:val="18"/>
                            </w:rPr>
                          </w:pPr>
                        </w:p>
                      </w:txbxContent>
                    </wps:txbx>
                    <wps:bodyPr rot="0" vert="horz" wrap="none" lIns="0" tIns="0" rIns="0" bIns="0" anchor="t" anchorCtr="0" upright="1">
                      <a:spAutoFit/>
                    </wps:bodyPr>
                  </wps:wsp>
                </a:graphicData>
              </a:graphic>
            </wp:anchor>
          </w:drawing>
        </mc:Choice>
        <mc:Fallback>
          <w:pict>
            <v:shape id="文本框 45" o:spid="_x0000_s1026" o:spt="202" type="#_x0000_t202" style="position:absolute;left:0pt;margin-top:0pt;height:10.35pt;width:9.05pt;mso-position-horizontal:center;mso-position-horizontal-relative:margin;mso-wrap-style:none;z-index:251659264;mso-width-relative:page;mso-height-relative:page;" filled="f" stroked="f" coordsize="21600,21600" o:gfxdata="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PlfknQAAAAAwEAAA8AAAAAAAAAAQAgAAAAIgAAAGRycy9k&#10;b3ducmV2LnhtbFBLAQIUABQAAAAIAIdO4kAUBVcBCgIAAAMEAAAOAAAAAAAAAAEAIAAAAB8BAABk&#10;cnMvZTJvRG9jLnhtbFBLBQYAAAAABgAGAFkBAACbBQAAAAA=&#10;">
              <v:fill on="f" focussize="0,0"/>
              <v:stroke on="f"/>
              <v:imagedata o:title=""/>
              <o:lock v:ext="edit" aspectratio="f"/>
              <v:textbox inset="0mm,0mm,0mm,0mm" style="mso-fit-shape-to-text:t;">
                <w:txbxContent>
                  <w:p w14:paraId="7F6033F6">
                    <w:pPr>
                      <w:snapToGrid w:val="0"/>
                      <w:rPr>
                        <w:sz w:val="18"/>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BC18A9">
    <w:pPr>
      <w:pStyle w:val="8"/>
      <w:wordWrap w:val="0"/>
      <w:jc w:val="right"/>
      <w:rPr>
        <w:sz w:val="21"/>
        <w:szCs w:val="21"/>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ssi">
    <w15:presenceInfo w15:providerId="None" w15:userId="Jes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M4NjQ1OTE4ZDc3YzczOWUwNTliMzMxMTNiOGI0NDUifQ=="/>
  </w:docVars>
  <w:rsids>
    <w:rsidRoot w:val="00F35100"/>
    <w:rsid w:val="00000BC2"/>
    <w:rsid w:val="00004A2E"/>
    <w:rsid w:val="00013B17"/>
    <w:rsid w:val="000174F2"/>
    <w:rsid w:val="000A5FBD"/>
    <w:rsid w:val="000F7763"/>
    <w:rsid w:val="00101EDF"/>
    <w:rsid w:val="00112B17"/>
    <w:rsid w:val="00114514"/>
    <w:rsid w:val="001415AF"/>
    <w:rsid w:val="001769ED"/>
    <w:rsid w:val="001A7C4B"/>
    <w:rsid w:val="001C54AC"/>
    <w:rsid w:val="001D6984"/>
    <w:rsid w:val="00205699"/>
    <w:rsid w:val="002115CD"/>
    <w:rsid w:val="002131BB"/>
    <w:rsid w:val="00236468"/>
    <w:rsid w:val="00276A94"/>
    <w:rsid w:val="002907AA"/>
    <w:rsid w:val="00360170"/>
    <w:rsid w:val="00374B31"/>
    <w:rsid w:val="00390C35"/>
    <w:rsid w:val="00402724"/>
    <w:rsid w:val="004E4147"/>
    <w:rsid w:val="004F0DEA"/>
    <w:rsid w:val="004F7B5E"/>
    <w:rsid w:val="005176EA"/>
    <w:rsid w:val="00530287"/>
    <w:rsid w:val="005557B6"/>
    <w:rsid w:val="00570940"/>
    <w:rsid w:val="00576840"/>
    <w:rsid w:val="00586EC9"/>
    <w:rsid w:val="00590D9B"/>
    <w:rsid w:val="005F6A81"/>
    <w:rsid w:val="006055B3"/>
    <w:rsid w:val="006B3865"/>
    <w:rsid w:val="006C5F62"/>
    <w:rsid w:val="007000AB"/>
    <w:rsid w:val="00701DDA"/>
    <w:rsid w:val="00702550"/>
    <w:rsid w:val="007075AD"/>
    <w:rsid w:val="00714B68"/>
    <w:rsid w:val="007168F7"/>
    <w:rsid w:val="0074123E"/>
    <w:rsid w:val="00793F24"/>
    <w:rsid w:val="007C2780"/>
    <w:rsid w:val="007D3B26"/>
    <w:rsid w:val="00812E56"/>
    <w:rsid w:val="00883CE9"/>
    <w:rsid w:val="008B21DE"/>
    <w:rsid w:val="008C7940"/>
    <w:rsid w:val="008D1ACB"/>
    <w:rsid w:val="008D7536"/>
    <w:rsid w:val="00902D5B"/>
    <w:rsid w:val="00957274"/>
    <w:rsid w:val="00957807"/>
    <w:rsid w:val="00967479"/>
    <w:rsid w:val="00993F9E"/>
    <w:rsid w:val="009B76F3"/>
    <w:rsid w:val="00A26E2F"/>
    <w:rsid w:val="00A432B3"/>
    <w:rsid w:val="00A5378C"/>
    <w:rsid w:val="00AA5D10"/>
    <w:rsid w:val="00AD3A09"/>
    <w:rsid w:val="00AF524C"/>
    <w:rsid w:val="00B44480"/>
    <w:rsid w:val="00B7671D"/>
    <w:rsid w:val="00B81E09"/>
    <w:rsid w:val="00C106B0"/>
    <w:rsid w:val="00C33689"/>
    <w:rsid w:val="00C474DC"/>
    <w:rsid w:val="00CE5E64"/>
    <w:rsid w:val="00D2132C"/>
    <w:rsid w:val="00D72F3B"/>
    <w:rsid w:val="00D97E0E"/>
    <w:rsid w:val="00DD6552"/>
    <w:rsid w:val="00DE70F4"/>
    <w:rsid w:val="00E072CD"/>
    <w:rsid w:val="00ED3A23"/>
    <w:rsid w:val="00F077C0"/>
    <w:rsid w:val="00F2135E"/>
    <w:rsid w:val="00F30E4F"/>
    <w:rsid w:val="00F35100"/>
    <w:rsid w:val="00F52471"/>
    <w:rsid w:val="00F96CF3"/>
    <w:rsid w:val="00FF369B"/>
    <w:rsid w:val="01265E61"/>
    <w:rsid w:val="01473219"/>
    <w:rsid w:val="01C30327"/>
    <w:rsid w:val="033F15AF"/>
    <w:rsid w:val="085C7E5C"/>
    <w:rsid w:val="09C01ECA"/>
    <w:rsid w:val="0ACF4F76"/>
    <w:rsid w:val="0D747148"/>
    <w:rsid w:val="0EAD7E50"/>
    <w:rsid w:val="100E09C3"/>
    <w:rsid w:val="11DA0795"/>
    <w:rsid w:val="120D518A"/>
    <w:rsid w:val="130F0633"/>
    <w:rsid w:val="141A206E"/>
    <w:rsid w:val="143400C0"/>
    <w:rsid w:val="1826055F"/>
    <w:rsid w:val="192D6F19"/>
    <w:rsid w:val="1A083276"/>
    <w:rsid w:val="1BC54A7D"/>
    <w:rsid w:val="1BF94B61"/>
    <w:rsid w:val="1E464943"/>
    <w:rsid w:val="1FE82F77"/>
    <w:rsid w:val="25464EA0"/>
    <w:rsid w:val="27BA0A6C"/>
    <w:rsid w:val="287C620E"/>
    <w:rsid w:val="2C633EB1"/>
    <w:rsid w:val="2D437B3D"/>
    <w:rsid w:val="2D8E795D"/>
    <w:rsid w:val="2EA42B11"/>
    <w:rsid w:val="2F743617"/>
    <w:rsid w:val="30FF4D12"/>
    <w:rsid w:val="342F41AF"/>
    <w:rsid w:val="35483013"/>
    <w:rsid w:val="35B31A2A"/>
    <w:rsid w:val="36314876"/>
    <w:rsid w:val="367B724D"/>
    <w:rsid w:val="36DB2A7D"/>
    <w:rsid w:val="390153DE"/>
    <w:rsid w:val="3993443B"/>
    <w:rsid w:val="3D680820"/>
    <w:rsid w:val="3DF6571A"/>
    <w:rsid w:val="4171423F"/>
    <w:rsid w:val="42332C6F"/>
    <w:rsid w:val="428037AF"/>
    <w:rsid w:val="456F1DCB"/>
    <w:rsid w:val="47162F05"/>
    <w:rsid w:val="485858C0"/>
    <w:rsid w:val="487E54FB"/>
    <w:rsid w:val="49320506"/>
    <w:rsid w:val="499C336F"/>
    <w:rsid w:val="4B87061E"/>
    <w:rsid w:val="4B9F1415"/>
    <w:rsid w:val="4C282000"/>
    <w:rsid w:val="4C8B1EE4"/>
    <w:rsid w:val="4D4B3492"/>
    <w:rsid w:val="51A9663A"/>
    <w:rsid w:val="56C40DE2"/>
    <w:rsid w:val="5B4B7D53"/>
    <w:rsid w:val="605A1F37"/>
    <w:rsid w:val="675F31A6"/>
    <w:rsid w:val="67A022E2"/>
    <w:rsid w:val="696360CB"/>
    <w:rsid w:val="6BE74E0C"/>
    <w:rsid w:val="720F655D"/>
    <w:rsid w:val="74F26A6B"/>
    <w:rsid w:val="75B6202C"/>
    <w:rsid w:val="776158EB"/>
    <w:rsid w:val="7800416F"/>
    <w:rsid w:val="7A1415B7"/>
    <w:rsid w:val="7BDD681E"/>
    <w:rsid w:val="7FA9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8"/>
    <w:semiHidden/>
    <w:unhideWhenUsed/>
    <w:qFormat/>
    <w:uiPriority w:val="99"/>
    <w:pPr>
      <w:jc w:val="left"/>
    </w:pPr>
  </w:style>
  <w:style w:type="paragraph" w:styleId="4">
    <w:name w:val="Body Text"/>
    <w:basedOn w:val="1"/>
    <w:link w:val="25"/>
    <w:qFormat/>
    <w:uiPriority w:val="0"/>
    <w:pPr>
      <w:spacing w:after="120"/>
    </w:pPr>
    <w:rPr>
      <w:rFonts w:ascii="Times New Roman" w:hAnsi="Times New Roman" w:eastAsia="宋体" w:cs="Times New Roman"/>
      <w:szCs w:val="20"/>
    </w:rPr>
  </w:style>
  <w:style w:type="paragraph" w:styleId="5">
    <w:name w:val="Body Text Indent 2"/>
    <w:basedOn w:val="1"/>
    <w:link w:val="20"/>
    <w:qFormat/>
    <w:uiPriority w:val="0"/>
    <w:pPr>
      <w:widowControl/>
      <w:tabs>
        <w:tab w:val="left" w:pos="2070"/>
      </w:tabs>
      <w:adjustRightInd w:val="0"/>
      <w:ind w:firstLine="4320" w:firstLineChars="600"/>
    </w:pPr>
    <w:rPr>
      <w:rFonts w:ascii="Times New Roman" w:hAnsi="Times New Roman" w:eastAsia="方正舒体" w:cs="Times New Roman"/>
      <w:kern w:val="0"/>
      <w:sz w:val="72"/>
      <w:szCs w:val="24"/>
    </w:rPr>
  </w:style>
  <w:style w:type="paragraph" w:styleId="6">
    <w:name w:val="Balloon Text"/>
    <w:basedOn w:val="1"/>
    <w:link w:val="21"/>
    <w:semiHidden/>
    <w:unhideWhenUsed/>
    <w:qFormat/>
    <w:uiPriority w:val="99"/>
    <w:rPr>
      <w:sz w:val="18"/>
      <w:szCs w:val="18"/>
    </w:rPr>
  </w:style>
  <w:style w:type="paragraph" w:styleId="7">
    <w:name w:val="footer"/>
    <w:basedOn w:val="1"/>
    <w:link w:val="19"/>
    <w:unhideWhenUsed/>
    <w:qFormat/>
    <w:uiPriority w:val="0"/>
    <w:pPr>
      <w:tabs>
        <w:tab w:val="center" w:pos="4153"/>
        <w:tab w:val="right" w:pos="8306"/>
      </w:tabs>
      <w:snapToGrid w:val="0"/>
      <w:jc w:val="left"/>
    </w:pPr>
    <w:rPr>
      <w:sz w:val="18"/>
      <w:szCs w:val="18"/>
    </w:rPr>
  </w:style>
  <w:style w:type="paragraph" w:styleId="8">
    <w:name w:val="header"/>
    <w:basedOn w:val="1"/>
    <w:link w:val="18"/>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Body Text 2"/>
    <w:basedOn w:val="1"/>
    <w:link w:val="24"/>
    <w:unhideWhenUsed/>
    <w:qFormat/>
    <w:uiPriority w:val="0"/>
    <w:pPr>
      <w:spacing w:after="120" w:line="480" w:lineRule="auto"/>
    </w:pPr>
  </w:style>
  <w:style w:type="paragraph" w:styleId="10">
    <w:name w:val="Normal (Web)"/>
    <w:basedOn w:val="1"/>
    <w:qFormat/>
    <w:uiPriority w:val="0"/>
    <w:pPr>
      <w:widowControl/>
      <w:spacing w:before="100" w:beforeAutospacing="1" w:after="100" w:afterAutospacing="1"/>
      <w:jc w:val="left"/>
    </w:pPr>
    <w:rPr>
      <w:rFonts w:ascii="宋体" w:hAnsi="宋体" w:eastAsia="宋体" w:cs="Times New Roman"/>
      <w:color w:val="FFFF99"/>
      <w:kern w:val="0"/>
      <w:sz w:val="24"/>
      <w:szCs w:val="24"/>
    </w:rPr>
  </w:style>
  <w:style w:type="paragraph" w:styleId="11">
    <w:name w:val="annotation subject"/>
    <w:basedOn w:val="3"/>
    <w:next w:val="3"/>
    <w:link w:val="29"/>
    <w:semiHidden/>
    <w:unhideWhenUsed/>
    <w:qFormat/>
    <w:uiPriority w:val="99"/>
    <w:rPr>
      <w:b/>
      <w:bCs/>
    </w:rPr>
  </w:style>
  <w:style w:type="paragraph" w:styleId="12">
    <w:name w:val="Body Text First Indent"/>
    <w:basedOn w:val="4"/>
    <w:link w:val="27"/>
    <w:semiHidden/>
    <w:unhideWhenUsed/>
    <w:qFormat/>
    <w:uiPriority w:val="99"/>
    <w:pPr>
      <w:ind w:firstLine="420" w:firstLineChars="100"/>
    </w:pPr>
    <w:rPr>
      <w:rFonts w:asciiTheme="minorHAnsi" w:hAnsiTheme="minorHAnsi" w:eastAsiaTheme="minorEastAsia" w:cstheme="minorBidi"/>
      <w:szCs w:val="2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page number"/>
    <w:qFormat/>
    <w:uiPriority w:val="0"/>
  </w:style>
  <w:style w:type="character" w:styleId="17">
    <w:name w:val="annotation reference"/>
    <w:basedOn w:val="15"/>
    <w:semiHidden/>
    <w:unhideWhenUsed/>
    <w:qFormat/>
    <w:uiPriority w:val="99"/>
    <w:rPr>
      <w:sz w:val="21"/>
      <w:szCs w:val="21"/>
    </w:rPr>
  </w:style>
  <w:style w:type="character" w:customStyle="1" w:styleId="18">
    <w:name w:val="页眉 字符"/>
    <w:basedOn w:val="15"/>
    <w:link w:val="8"/>
    <w:qFormat/>
    <w:uiPriority w:val="99"/>
    <w:rPr>
      <w:sz w:val="18"/>
      <w:szCs w:val="18"/>
    </w:rPr>
  </w:style>
  <w:style w:type="character" w:customStyle="1" w:styleId="19">
    <w:name w:val="页脚 字符"/>
    <w:basedOn w:val="15"/>
    <w:link w:val="7"/>
    <w:qFormat/>
    <w:uiPriority w:val="99"/>
    <w:rPr>
      <w:sz w:val="18"/>
      <w:szCs w:val="18"/>
    </w:rPr>
  </w:style>
  <w:style w:type="character" w:customStyle="1" w:styleId="20">
    <w:name w:val="正文文本缩进 2 字符"/>
    <w:basedOn w:val="15"/>
    <w:link w:val="5"/>
    <w:qFormat/>
    <w:uiPriority w:val="0"/>
    <w:rPr>
      <w:rFonts w:ascii="Times New Roman" w:hAnsi="Times New Roman" w:eastAsia="方正舒体" w:cs="Times New Roman"/>
      <w:kern w:val="0"/>
      <w:sz w:val="72"/>
      <w:szCs w:val="24"/>
    </w:rPr>
  </w:style>
  <w:style w:type="character" w:customStyle="1" w:styleId="21">
    <w:name w:val="批注框文本 字符"/>
    <w:basedOn w:val="15"/>
    <w:link w:val="6"/>
    <w:semiHidden/>
    <w:qFormat/>
    <w:uiPriority w:val="99"/>
    <w:rPr>
      <w:sz w:val="18"/>
      <w:szCs w:val="18"/>
    </w:rPr>
  </w:style>
  <w:style w:type="paragraph" w:customStyle="1" w:styleId="22">
    <w:name w:val="_Style 12"/>
    <w:basedOn w:val="1"/>
    <w:next w:val="23"/>
    <w:qFormat/>
    <w:uiPriority w:val="34"/>
    <w:pPr>
      <w:ind w:firstLine="420" w:firstLineChars="200"/>
    </w:pPr>
    <w:rPr>
      <w:rFonts w:ascii="Calibri" w:hAnsi="Calibri" w:eastAsia="宋体" w:cs="Times New Roman"/>
    </w:rPr>
  </w:style>
  <w:style w:type="paragraph" w:styleId="23">
    <w:name w:val="List Paragraph"/>
    <w:basedOn w:val="1"/>
    <w:qFormat/>
    <w:uiPriority w:val="34"/>
    <w:pPr>
      <w:ind w:firstLine="420" w:firstLineChars="200"/>
    </w:pPr>
  </w:style>
  <w:style w:type="character" w:customStyle="1" w:styleId="24">
    <w:name w:val="正文文本 2 字符"/>
    <w:basedOn w:val="15"/>
    <w:link w:val="9"/>
    <w:qFormat/>
    <w:uiPriority w:val="0"/>
  </w:style>
  <w:style w:type="character" w:customStyle="1" w:styleId="25">
    <w:name w:val="正文文本 字符"/>
    <w:basedOn w:val="15"/>
    <w:link w:val="4"/>
    <w:qFormat/>
    <w:uiPriority w:val="0"/>
    <w:rPr>
      <w:rFonts w:ascii="Times New Roman" w:hAnsi="Times New Roman" w:eastAsia="宋体" w:cs="Times New Roman"/>
      <w:szCs w:val="20"/>
    </w:rPr>
  </w:style>
  <w:style w:type="paragraph" w:customStyle="1" w:styleId="26">
    <w:name w:val="_Style 31"/>
    <w:basedOn w:val="4"/>
    <w:next w:val="12"/>
    <w:qFormat/>
    <w:uiPriority w:val="0"/>
    <w:pPr>
      <w:ind w:firstLine="420" w:firstLineChars="100"/>
    </w:pPr>
    <w:rPr>
      <w:szCs w:val="24"/>
    </w:rPr>
  </w:style>
  <w:style w:type="character" w:customStyle="1" w:styleId="27">
    <w:name w:val="正文文本首行缩进 字符"/>
    <w:basedOn w:val="25"/>
    <w:link w:val="12"/>
    <w:semiHidden/>
    <w:qFormat/>
    <w:uiPriority w:val="99"/>
    <w:rPr>
      <w:rFonts w:ascii="Times New Roman" w:hAnsi="Times New Roman" w:eastAsia="宋体" w:cs="Times New Roman"/>
      <w:szCs w:val="20"/>
    </w:rPr>
  </w:style>
  <w:style w:type="character" w:customStyle="1" w:styleId="28">
    <w:name w:val="批注文字 字符"/>
    <w:basedOn w:val="15"/>
    <w:link w:val="3"/>
    <w:semiHidden/>
    <w:qFormat/>
    <w:uiPriority w:val="99"/>
  </w:style>
  <w:style w:type="character" w:customStyle="1" w:styleId="29">
    <w:name w:val="批注主题 字符"/>
    <w:basedOn w:val="28"/>
    <w:link w:val="11"/>
    <w:semiHidden/>
    <w:qFormat/>
    <w:uiPriority w:val="99"/>
    <w:rPr>
      <w:b/>
      <w:bCs/>
    </w:rPr>
  </w:style>
  <w:style w:type="paragraph" w:customStyle="1" w:styleId="30">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1">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2">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18F64D-6486-42E3-9F4F-6ED2E31413F8}">
  <ds:schemaRefs/>
</ds:datastoreItem>
</file>

<file path=docProps/app.xml><?xml version="1.0" encoding="utf-8"?>
<Properties xmlns="http://schemas.openxmlformats.org/officeDocument/2006/extended-properties" xmlns:vt="http://schemas.openxmlformats.org/officeDocument/2006/docPropsVTypes">
  <Template>Normal</Template>
  <Pages>6</Pages>
  <Words>2778</Words>
  <Characters>2860</Characters>
  <Lines>21</Lines>
  <Paragraphs>5</Paragraphs>
  <TotalTime>103</TotalTime>
  <ScaleCrop>false</ScaleCrop>
  <LinksUpToDate>false</LinksUpToDate>
  <CharactersWithSpaces>2891</CharactersWithSpaces>
  <Application>WPS Office_12.8.2.17149_F1E327BC-269C-435d-A152-05C5408002CA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2024-10-08T05:06:00Z</dcterms:created>
  <dc:creator>lenovo</dc:creator>
  <cp:lastModifiedBy>Jessi</cp:lastModifiedBy>
  <cp:lastPrinted>2024-10-06T02:58:00Z</cp:lastPrinted>
  <dcterms:modified xsi:type="dcterms:W3CDTF">2025-03-10T09:43:59Z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2052-12.8.2.17149</vt:lpwstr>
  </property>
  <property fmtid="{D5CDD505-2E9C-101B-9397-08002B2CF9AE}" pid="3" name="ICV">
    <vt:lpwstr>34A3B46E679542FB87F157746BEAF44B_13</vt:lpwstr>
  </property>
</Properties>
</file>